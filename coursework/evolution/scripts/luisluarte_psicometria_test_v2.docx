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94738" w14:textId="7CF64B49" w:rsidR="003C3E55" w:rsidRDefault="003C3E55" w:rsidP="00BE6862">
      <w:pPr>
        <w:jc w:val="both"/>
        <w:rPr>
          <w:rFonts w:ascii="Helvetica" w:hAnsi="Helvetica"/>
          <w:b/>
          <w:bCs/>
          <w:sz w:val="22"/>
          <w:szCs w:val="22"/>
        </w:rPr>
      </w:pPr>
      <w:r w:rsidRPr="00BE6862">
        <w:rPr>
          <w:rFonts w:ascii="Helvetica" w:hAnsi="Helvetica"/>
          <w:b/>
          <w:bCs/>
          <w:sz w:val="22"/>
          <w:szCs w:val="22"/>
        </w:rPr>
        <w:t xml:space="preserve">Luis Luarte. Actividad practica psicometría: construcción de </w:t>
      </w:r>
      <w:proofErr w:type="gramStart"/>
      <w:r w:rsidRPr="00BE6862">
        <w:rPr>
          <w:rFonts w:ascii="Helvetica" w:hAnsi="Helvetica"/>
          <w:b/>
          <w:bCs/>
          <w:sz w:val="22"/>
          <w:szCs w:val="22"/>
        </w:rPr>
        <w:t>un test</w:t>
      </w:r>
      <w:proofErr w:type="gramEnd"/>
      <w:r w:rsidRPr="00BE6862">
        <w:rPr>
          <w:rFonts w:ascii="Helvetica" w:hAnsi="Helvetica"/>
          <w:b/>
          <w:bCs/>
          <w:sz w:val="22"/>
          <w:szCs w:val="22"/>
        </w:rPr>
        <w:t>.</w:t>
      </w:r>
    </w:p>
    <w:p w14:paraId="00650DC6" w14:textId="2140F398" w:rsidR="00D94A04" w:rsidRPr="00D94A04" w:rsidRDefault="00D94A04" w:rsidP="00BE6862">
      <w:pPr>
        <w:jc w:val="both"/>
        <w:rPr>
          <w:rFonts w:ascii="Helvetica" w:hAnsi="Helvetica"/>
          <w:sz w:val="22"/>
          <w:szCs w:val="22"/>
        </w:rPr>
      </w:pPr>
      <w:r>
        <w:rPr>
          <w:rFonts w:ascii="Helvetica" w:hAnsi="Helvetica"/>
          <w:b/>
          <w:bCs/>
          <w:sz w:val="22"/>
          <w:szCs w:val="22"/>
        </w:rPr>
        <w:t>Constructo.</w:t>
      </w:r>
      <w:r>
        <w:rPr>
          <w:rFonts w:ascii="Helvetica" w:hAnsi="Helvetica"/>
          <w:sz w:val="22"/>
          <w:szCs w:val="22"/>
        </w:rPr>
        <w:t xml:space="preserve"> </w:t>
      </w:r>
      <w:r w:rsidR="00BA2501">
        <w:rPr>
          <w:rFonts w:ascii="Helvetica" w:hAnsi="Helvetica"/>
          <w:sz w:val="22"/>
          <w:szCs w:val="22"/>
        </w:rPr>
        <w:t>Estocasticidad</w:t>
      </w:r>
      <w:r w:rsidR="00DD0C06">
        <w:rPr>
          <w:rFonts w:ascii="Helvetica" w:hAnsi="Helvetica"/>
          <w:sz w:val="22"/>
          <w:szCs w:val="22"/>
        </w:rPr>
        <w:t xml:space="preserve"> en la toma decisiones y </w:t>
      </w:r>
      <w:r w:rsidR="00E10C75">
        <w:rPr>
          <w:rFonts w:ascii="Helvetica" w:hAnsi="Helvetica"/>
          <w:sz w:val="22"/>
          <w:szCs w:val="22"/>
        </w:rPr>
        <w:t>actualización</w:t>
      </w:r>
      <w:r w:rsidR="002F3B7E">
        <w:rPr>
          <w:rFonts w:ascii="Helvetica" w:hAnsi="Helvetica"/>
          <w:sz w:val="22"/>
          <w:szCs w:val="22"/>
        </w:rPr>
        <w:t>-</w:t>
      </w:r>
      <w:r w:rsidR="00E10C75">
        <w:rPr>
          <w:rFonts w:ascii="Helvetica" w:hAnsi="Helvetica"/>
          <w:sz w:val="22"/>
          <w:szCs w:val="22"/>
        </w:rPr>
        <w:t>estabilidad de las creencias.</w:t>
      </w:r>
    </w:p>
    <w:p w14:paraId="52C5929F" w14:textId="617B0FC8" w:rsidR="008E5C77" w:rsidRDefault="003C3E55" w:rsidP="00BE6862">
      <w:pPr>
        <w:jc w:val="both"/>
        <w:rPr>
          <w:rFonts w:ascii="Helvetica" w:hAnsi="Helvetica"/>
          <w:b/>
          <w:bCs/>
          <w:sz w:val="22"/>
          <w:szCs w:val="22"/>
        </w:rPr>
      </w:pPr>
      <w:r w:rsidRPr="00BE6862">
        <w:rPr>
          <w:rFonts w:ascii="Helvetica" w:hAnsi="Helvetica"/>
          <w:b/>
          <w:bCs/>
          <w:sz w:val="22"/>
          <w:szCs w:val="22"/>
        </w:rPr>
        <w:t>I</w:t>
      </w:r>
      <w:r w:rsidR="003A263C" w:rsidRPr="00BE6862">
        <w:rPr>
          <w:rFonts w:ascii="Helvetica" w:hAnsi="Helvetica"/>
          <w:b/>
          <w:bCs/>
          <w:sz w:val="22"/>
          <w:szCs w:val="22"/>
        </w:rPr>
        <w:t>ntroducción</w:t>
      </w:r>
      <w:r w:rsidR="008E5C77" w:rsidRPr="00BE6862">
        <w:rPr>
          <w:rFonts w:ascii="Helvetica" w:hAnsi="Helvetica"/>
          <w:b/>
          <w:bCs/>
          <w:sz w:val="22"/>
          <w:szCs w:val="22"/>
        </w:rPr>
        <w:t>.</w:t>
      </w:r>
    </w:p>
    <w:p w14:paraId="3C110C74" w14:textId="45882363" w:rsidR="00483C9C" w:rsidRDefault="00483C9C" w:rsidP="00BE6862">
      <w:pPr>
        <w:jc w:val="both"/>
        <w:rPr>
          <w:rFonts w:ascii="Helvetica" w:hAnsi="Helvetica"/>
          <w:sz w:val="22"/>
          <w:szCs w:val="22"/>
        </w:rPr>
      </w:pPr>
      <w:r>
        <w:rPr>
          <w:rFonts w:ascii="Helvetica" w:hAnsi="Helvetica"/>
          <w:sz w:val="22"/>
          <w:szCs w:val="22"/>
        </w:rPr>
        <w:t>Gran mayoría de los contex</w:t>
      </w:r>
      <w:r w:rsidR="00D35B35">
        <w:rPr>
          <w:rFonts w:ascii="Helvetica" w:hAnsi="Helvetica"/>
          <w:sz w:val="22"/>
          <w:szCs w:val="22"/>
        </w:rPr>
        <w:t xml:space="preserve">tos a los cuales los humanos se ven enfrentados pueden ser definidos, con gran poder explicativo, en términos de estructura de recompensas </w:t>
      </w:r>
      <w:r w:rsidR="00775676">
        <w:rPr>
          <w:rFonts w:ascii="Helvetica" w:hAnsi="Helvetica"/>
          <w:sz w:val="22"/>
          <w:szCs w:val="22"/>
        </w:rPr>
        <w:fldChar w:fldCharType="begin"/>
      </w:r>
      <w:r w:rsidR="00775676">
        <w:rPr>
          <w:rFonts w:ascii="Helvetica" w:hAnsi="Helvetica"/>
          <w:sz w:val="22"/>
          <w:szCs w:val="22"/>
        </w:rPr>
        <w:instrText xml:space="preserve"> ADDIN ZOTERO_ITEM CSL_CITATION {"citationID":"7ART3c3E","properties":{"formattedCitation":"(Silver et\\uc0\\u160{}al., 2021)","plainCitation":"(Silver et al., 2021)","noteIndex":0},"citationItems":[{"id":915,"uris":["http://zotero.org/users/5845106/items/FAW4A7F3"],"itemData":{"id":915,"type":"article-journal","abstract":"In this article we hypothesise that intelligence, and its associated abilities, can be understood as subserving the maximisation of reward. Accordingly, reward is enough to drive behaviour that exhibits abilities studied in natural and artificial intelligence, including knowledge, learning, perception, social intelligence, language, generalisation and imitation. This is in contrast to the view that specialised problem formulations are needed for each ability, based on other signals or objectives. Furthermore, we suggest that agents that learn through trial and error experience to maximise reward could learn behaviour that exhibits most if not all of these abilities, and therefore that powerful reinforcement learning agents could constitute a solution to artificial general intelligence.","container-title":"Artificial Intelligence","DOI":"10.1016/j.artint.2021.103535","ISSN":"0004-3702","journalAbbreviation":"Artificial Intelligence","page":"103535","source":"ScienceDirect","title":"Reward is enough","volume":"299","author":[{"family":"Silver","given":"David"},{"family":"Singh","given":"Satinder"},{"family":"Precup","given":"Doina"},{"family":"Sutton","given":"Richard S."}],"issued":{"date-parts":[["2021",10,1]]}}}],"schema":"https://github.com/citation-style-language/schema/raw/master/csl-citation.json"} </w:instrText>
      </w:r>
      <w:r w:rsidR="00775676">
        <w:rPr>
          <w:rFonts w:ascii="Helvetica" w:hAnsi="Helvetica"/>
          <w:sz w:val="22"/>
          <w:szCs w:val="22"/>
        </w:rPr>
        <w:fldChar w:fldCharType="separate"/>
      </w:r>
      <w:r w:rsidR="00775676" w:rsidRPr="00775676">
        <w:rPr>
          <w:rFonts w:ascii="Helvetica" w:hAnsi="Helvetica" w:cs="Helvetica"/>
          <w:kern w:val="0"/>
          <w:sz w:val="22"/>
        </w:rPr>
        <w:t>(Silver et al., 2021)</w:t>
      </w:r>
      <w:r w:rsidR="00775676">
        <w:rPr>
          <w:rFonts w:ascii="Helvetica" w:hAnsi="Helvetica"/>
          <w:sz w:val="22"/>
          <w:szCs w:val="22"/>
        </w:rPr>
        <w:fldChar w:fldCharType="end"/>
      </w:r>
      <w:r w:rsidR="00775676">
        <w:rPr>
          <w:rFonts w:ascii="Helvetica" w:hAnsi="Helvetica"/>
          <w:sz w:val="22"/>
          <w:szCs w:val="22"/>
        </w:rPr>
        <w:t xml:space="preserve">. </w:t>
      </w:r>
      <w:r w:rsidR="00F30DBC">
        <w:rPr>
          <w:rFonts w:ascii="Helvetica" w:hAnsi="Helvetica"/>
          <w:sz w:val="22"/>
          <w:szCs w:val="22"/>
        </w:rPr>
        <w:t xml:space="preserve">Ante una determinada estructura de recompensas, la variabilidad individual en la toma de decisiones puede ser abordada en dos grandes elementos (i) </w:t>
      </w:r>
      <w:r w:rsidR="00BE2BB2">
        <w:rPr>
          <w:rFonts w:ascii="Helvetica" w:hAnsi="Helvetica"/>
          <w:sz w:val="22"/>
          <w:szCs w:val="22"/>
        </w:rPr>
        <w:t>el nivel de estocasticidad en la toma de decisiones, esto es, dada ciertas creencias sobre la recompensas que determinadas acciones conllevan que tan</w:t>
      </w:r>
      <w:r w:rsidR="004D71BE">
        <w:rPr>
          <w:rFonts w:ascii="Helvetica" w:hAnsi="Helvetica"/>
          <w:sz w:val="22"/>
          <w:szCs w:val="22"/>
        </w:rPr>
        <w:t xml:space="preserve">to la persona actuara de manera determinista (potencialmente intentando maximizar las recompensas) </w:t>
      </w:r>
      <w:r w:rsidR="00B13CAD">
        <w:rPr>
          <w:rFonts w:ascii="Helvetica" w:hAnsi="Helvetica"/>
          <w:sz w:val="22"/>
          <w:szCs w:val="22"/>
        </w:rPr>
        <w:t>versus que tan aleatorio o exploratoria será su decisión (potencialmente intentado explorar el valor de otras alternativas)</w:t>
      </w:r>
      <w:r w:rsidR="000B3F2E">
        <w:rPr>
          <w:rFonts w:ascii="Helvetica" w:hAnsi="Helvetica"/>
          <w:sz w:val="22"/>
          <w:szCs w:val="22"/>
        </w:rPr>
        <w:t>; (</w:t>
      </w:r>
      <w:proofErr w:type="spellStart"/>
      <w:r w:rsidR="000B3F2E">
        <w:rPr>
          <w:rFonts w:ascii="Helvetica" w:hAnsi="Helvetica"/>
          <w:sz w:val="22"/>
          <w:szCs w:val="22"/>
        </w:rPr>
        <w:t>ii</w:t>
      </w:r>
      <w:proofErr w:type="spellEnd"/>
      <w:r w:rsidR="000B3F2E">
        <w:rPr>
          <w:rFonts w:ascii="Helvetica" w:hAnsi="Helvetica"/>
          <w:sz w:val="22"/>
          <w:szCs w:val="22"/>
        </w:rPr>
        <w:t>) intrínsicamente relacionado a lo anterior que tan rápido y que tan estables se modifican las creencias sobre la estructura de recompensas afectar</w:t>
      </w:r>
      <w:ins w:id="0" w:author="Oriana  Figueroa Valdebenito" w:date="2025-06-19T08:41:00Z" w16du:dateUtc="2025-06-19T12:41:00Z">
        <w:r w:rsidR="00F426C5">
          <w:rPr>
            <w:rFonts w:ascii="Helvetica" w:hAnsi="Helvetica"/>
            <w:sz w:val="22"/>
            <w:szCs w:val="22"/>
          </w:rPr>
          <w:t>á</w:t>
        </w:r>
      </w:ins>
      <w:del w:id="1" w:author="Oriana  Figueroa Valdebenito" w:date="2025-06-19T08:41:00Z" w16du:dateUtc="2025-06-19T12:41:00Z">
        <w:r w:rsidR="000B3F2E" w:rsidDel="00F426C5">
          <w:rPr>
            <w:rFonts w:ascii="Helvetica" w:hAnsi="Helvetica"/>
            <w:sz w:val="22"/>
            <w:szCs w:val="22"/>
          </w:rPr>
          <w:delText>a</w:delText>
        </w:r>
      </w:del>
      <w:r w:rsidR="000B3F2E">
        <w:rPr>
          <w:rFonts w:ascii="Helvetica" w:hAnsi="Helvetica"/>
          <w:sz w:val="22"/>
          <w:szCs w:val="22"/>
        </w:rPr>
        <w:t xml:space="preserve"> de manera directa </w:t>
      </w:r>
      <w:r w:rsidR="00D703DB">
        <w:rPr>
          <w:rFonts w:ascii="Helvetica" w:hAnsi="Helvetica"/>
          <w:sz w:val="22"/>
          <w:szCs w:val="22"/>
        </w:rPr>
        <w:t xml:space="preserve">que tan variable o estocástica será la toma de decisiones. Lo anterior corresponden a </w:t>
      </w:r>
      <w:r w:rsidR="00576E54">
        <w:rPr>
          <w:rFonts w:ascii="Helvetica" w:hAnsi="Helvetica"/>
          <w:sz w:val="22"/>
          <w:szCs w:val="22"/>
        </w:rPr>
        <w:t xml:space="preserve">interpretaciones, en términos de constructos psicológicos, de parámetros canónicos del </w:t>
      </w:r>
      <w:r w:rsidR="009530C7">
        <w:rPr>
          <w:rFonts w:ascii="Helvetica" w:hAnsi="Helvetica"/>
          <w:sz w:val="22"/>
          <w:szCs w:val="22"/>
        </w:rPr>
        <w:t xml:space="preserve">aprendizaje por refuerzo </w:t>
      </w:r>
      <w:r w:rsidR="009530C7">
        <w:rPr>
          <w:rFonts w:ascii="Helvetica" w:hAnsi="Helvetica"/>
          <w:sz w:val="22"/>
          <w:szCs w:val="22"/>
        </w:rPr>
        <w:fldChar w:fldCharType="begin"/>
      </w:r>
      <w:r w:rsidR="009530C7">
        <w:rPr>
          <w:rFonts w:ascii="Helvetica" w:hAnsi="Helvetica"/>
          <w:sz w:val="22"/>
          <w:szCs w:val="22"/>
        </w:rPr>
        <w:instrText xml:space="preserve"> ADDIN ZOTERO_ITEM CSL_CITATION {"citationID":"4jyjdvZf","properties":{"formattedCitation":"(Sutton &amp; Barto, 2020)","plainCitation":"(Sutton &amp; Barto, 2020)","noteIndex":0},"citationItems":[{"id":112,"uris":["http://zotero.org/users/5845106/items/UM5GHHUI"],"itemData":{"id":112,"type":"book","abstract":"\"Reinforcement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algorithms.\"--","collection-title":"Adaptive computation and machine learning","edition":"Second edition","event-place":"Cambridge, Massachusetts London, England","ISBN":"978-0-262-03924-6","language":"eng","number-of-pages":"526","publisher":"The MIT Press","publisher-place":"Cambridge, Massachusetts London, England","source":"K10plus ISBN","title":"Reinforcement learning: an introduction","title-short":"Reinforcement learning","author":[{"family":"Sutton","given":"Richard S."},{"family":"Barto","given":"Andrew"}],"issued":{"date-parts":[["2020"]]}}}],"schema":"https://github.com/citation-style-language/schema/raw/master/csl-citation.json"} </w:instrText>
      </w:r>
      <w:r w:rsidR="009530C7">
        <w:rPr>
          <w:rFonts w:ascii="Helvetica" w:hAnsi="Helvetica"/>
          <w:sz w:val="22"/>
          <w:szCs w:val="22"/>
        </w:rPr>
        <w:fldChar w:fldCharType="separate"/>
      </w:r>
      <w:r w:rsidR="009530C7" w:rsidRPr="009530C7">
        <w:rPr>
          <w:rFonts w:ascii="Helvetica" w:hAnsi="Helvetica" w:cs="Helvetica"/>
          <w:sz w:val="22"/>
        </w:rPr>
        <w:t>(Sutton &amp; Barto, 2020)</w:t>
      </w:r>
      <w:r w:rsidR="009530C7">
        <w:rPr>
          <w:rFonts w:ascii="Helvetica" w:hAnsi="Helvetica"/>
          <w:sz w:val="22"/>
          <w:szCs w:val="22"/>
        </w:rPr>
        <w:fldChar w:fldCharType="end"/>
      </w:r>
      <w:r w:rsidR="009530C7">
        <w:rPr>
          <w:rFonts w:ascii="Helvetica" w:hAnsi="Helvetica"/>
          <w:sz w:val="22"/>
          <w:szCs w:val="22"/>
        </w:rPr>
        <w:t>, los cuales han sido ampliamente estudiados en humanos</w:t>
      </w:r>
      <w:r w:rsidR="00250970">
        <w:rPr>
          <w:rFonts w:ascii="Helvetica" w:hAnsi="Helvetica"/>
          <w:sz w:val="22"/>
          <w:szCs w:val="22"/>
        </w:rPr>
        <w:t xml:space="preserve"> y han ofrecido gran valor explicativo</w:t>
      </w:r>
      <w:r w:rsidR="009530C7">
        <w:rPr>
          <w:rFonts w:ascii="Helvetica" w:hAnsi="Helvetica"/>
          <w:sz w:val="22"/>
          <w:szCs w:val="22"/>
        </w:rPr>
        <w:t xml:space="preserve"> </w:t>
      </w:r>
      <w:r w:rsidR="009530C7">
        <w:rPr>
          <w:rFonts w:ascii="Helvetica" w:hAnsi="Helvetica"/>
          <w:sz w:val="22"/>
          <w:szCs w:val="22"/>
        </w:rPr>
        <w:fldChar w:fldCharType="begin"/>
      </w:r>
      <w:r w:rsidR="009530C7">
        <w:rPr>
          <w:rFonts w:ascii="Helvetica" w:hAnsi="Helvetica"/>
          <w:sz w:val="22"/>
          <w:szCs w:val="22"/>
        </w:rPr>
        <w:instrText xml:space="preserve"> ADDIN ZOTERO_ITEM CSL_CITATION {"citationID":"fdVaGcjR","properties":{"formattedCitation":"(Eckstein &amp; Collins, 2020)","plainCitation":"(Eckstein &amp; Collins, 2020)","noteIndex":0},"citationItems":[{"id":574,"uris":["http://zotero.org/users/5845106/items/ZHR9AVNR"],"itemData":{"id":574,"type":"article-journal","abstract":"Humans have the fascinating ability to achieve goals in a complex and constantly changing world, still surpassing modern machine-learning algorithms in terms of flexibility and learning speed. It is generally accepted that a crucial factor for this ability is the use of abstract, hierarchical representations, which employ structure in the environment to guide learning and decision making. Nevertheless, how we create and use these hierarchical representations is poorly understood. This study presents evidence that human behavior can be characterized as hierarchical reinforcement learning (RL). We designed an experiment to test specific predictions of hierarchical RL using a series of subtasks in the realm of context-based learning and observed several behavioral markers of hierarchical RL, such as asymmetric switch costs between changes in higher-level versus lower-level features, faster learning in higher-valued compared to lower-valued contexts, and preference for higher-valued compared to lower-valued contexts. We replicated these results across three independent samples. We simulated three models—a classic RL, a hierarchical RL, and a hierarchical Bayesian model—and compared their behavior to human results. While the flat RL model captured some aspects of participants’ sensitivity to outcome values, and the hierarchical Bayesian model captured some markers of transfer, only hierarchical RL accounted for all patterns observed in human behavior. This work shows that hierarchical RL, a biologically inspired and computationally simple algorithm, can capture human behavior in complex, hierarchical environments and opens the avenue for future research in this field.","container-title":"Proceedings of the National Academy of Sciences","DOI":"10.1073/pnas.1912330117","ISSN":"0027-8424, 1091-6490","issue":"47","journalAbbreviation":"Proc. Natl. Acad. Sci. U.S.A.","language":"en","page":"29381-29389","source":"DOI.org (Crossref)","title":"Computational evidence for hierarchically structured reinforcement learning in humans","volume":"117","author":[{"family":"Eckstein","given":"Maria K."},{"family":"Collins","given":"Anne G. E."}],"issued":{"date-parts":[["2020",11,24]]}}}],"schema":"https://github.com/citation-style-language/schema/raw/master/csl-citation.json"} </w:instrText>
      </w:r>
      <w:r w:rsidR="009530C7">
        <w:rPr>
          <w:rFonts w:ascii="Helvetica" w:hAnsi="Helvetica"/>
          <w:sz w:val="22"/>
          <w:szCs w:val="22"/>
        </w:rPr>
        <w:fldChar w:fldCharType="separate"/>
      </w:r>
      <w:r w:rsidR="009530C7" w:rsidRPr="009530C7">
        <w:rPr>
          <w:rFonts w:ascii="Helvetica" w:hAnsi="Helvetica" w:cs="Helvetica"/>
          <w:sz w:val="22"/>
        </w:rPr>
        <w:t>(Eckstein &amp; Collins, 2020)</w:t>
      </w:r>
      <w:r w:rsidR="009530C7">
        <w:rPr>
          <w:rFonts w:ascii="Helvetica" w:hAnsi="Helvetica"/>
          <w:sz w:val="22"/>
          <w:szCs w:val="22"/>
        </w:rPr>
        <w:fldChar w:fldCharType="end"/>
      </w:r>
      <w:r w:rsidR="00250970">
        <w:rPr>
          <w:rFonts w:ascii="Helvetica" w:hAnsi="Helvetica"/>
          <w:sz w:val="22"/>
          <w:szCs w:val="22"/>
        </w:rPr>
        <w:t xml:space="preserve">. Los modelos de aprendizaje por refuerzo asumen que el agente realiza </w:t>
      </w:r>
      <w:r w:rsidR="002165CF">
        <w:rPr>
          <w:rFonts w:ascii="Helvetica" w:hAnsi="Helvetica"/>
          <w:sz w:val="22"/>
          <w:szCs w:val="22"/>
        </w:rPr>
        <w:t xml:space="preserve">una acción y observa la recompensa asociada a dicha acción, para realizar esto el agente actualiza sus creencias de las recompensas asociadas </w:t>
      </w:r>
      <w:r w:rsidR="00980A2A">
        <w:rPr>
          <w:rFonts w:ascii="Helvetica" w:hAnsi="Helvetica"/>
          <w:sz w:val="22"/>
          <w:szCs w:val="22"/>
        </w:rPr>
        <w:t>con mayor o menor influencia de la evidencia recientes (a esto se lo determina como tasa de aprendizaje), luego pondera todas las potenciales decisiones en base a su valor esperado</w:t>
      </w:r>
      <w:r w:rsidR="0060294C">
        <w:rPr>
          <w:rFonts w:ascii="Helvetica" w:hAnsi="Helvetica"/>
          <w:sz w:val="22"/>
          <w:szCs w:val="22"/>
        </w:rPr>
        <w:t xml:space="preserve"> y elige con cierta estocasticidad (la cual refleja el ímpetu exploratorio)</w:t>
      </w:r>
      <w:r w:rsidR="00670245">
        <w:rPr>
          <w:rFonts w:ascii="Helvetica" w:hAnsi="Helvetica"/>
          <w:sz w:val="22"/>
          <w:szCs w:val="22"/>
        </w:rPr>
        <w:t xml:space="preserve">, considerando en mayor o menor medida la anterior ponderación. Lo anterior, ha encontrado correlatos </w:t>
      </w:r>
      <w:r w:rsidR="005A6B41">
        <w:rPr>
          <w:rFonts w:ascii="Helvetica" w:hAnsi="Helvetica"/>
          <w:sz w:val="22"/>
          <w:szCs w:val="22"/>
        </w:rPr>
        <w:t>neurobiológicos en el cerebro humano</w:t>
      </w:r>
      <w:r w:rsidR="00670245">
        <w:rPr>
          <w:rFonts w:ascii="Helvetica" w:hAnsi="Helvetica"/>
          <w:sz w:val="22"/>
          <w:szCs w:val="22"/>
        </w:rPr>
        <w:t xml:space="preserve"> </w:t>
      </w:r>
      <w:r w:rsidR="00670245">
        <w:rPr>
          <w:rFonts w:ascii="Helvetica" w:hAnsi="Helvetica"/>
          <w:sz w:val="22"/>
          <w:szCs w:val="22"/>
        </w:rPr>
        <w:fldChar w:fldCharType="begin"/>
      </w:r>
      <w:r w:rsidR="00670245">
        <w:rPr>
          <w:rFonts w:ascii="Helvetica" w:hAnsi="Helvetica"/>
          <w:sz w:val="22"/>
          <w:szCs w:val="22"/>
        </w:rPr>
        <w:instrText xml:space="preserve"> ADDIN ZOTERO_ITEM CSL_CITATION {"citationID":"9C77Tx4G","properties":{"formattedCitation":"(Valentin et\\uc0\\u160{}al., 2007)","plainCitation":"(Valentin et al., 2007)","noteIndex":0},"citationItems":[{"id":568,"uris":["http://zotero.org/users/5845106/items/FYVXEH5L"],"itemData":{"id":568,"type":"article-journal","abstract":"Instrumental conditioning is considered to involve at least two distinct learning systems: a goal-directed system that learns associations between responses and the incentive value of outcomes, and a habit system that learns associations between stimuli and responses without any link to the outcome that that response engendered. Lesion studies in rodents suggest that these two distinct components of instrumental conditioning may be mediated by anatomically distinct neural systems. The aim of the present study was to determine the neural substrates of the goal-directed component of instrumental learning in humans. Nineteen human subjects were scanned with functional magnetic resonance imaging while they learned to choose instrumental actions that were associated with the subsequent delivery of different food rewards (tomato juice, chocolate milk, and orange juice). After training, one of these foods was devalued by feeding the subject to satiety on that food. The subjects were then scanned again, while being re-exposed to the instrumental choice procedure (in extinction). We hypothesized that regions of the brain involved in goal-directed learning would show changes in their activity as a function of outcome devaluation. Our results indicate that neural activity in one brain region in particular, the orbitofrontal cortex, showed a strong modulation in its activity during selection of a devalued compared with a nondevalued action. These results suggest an important contribution of orbitofrontal cortex in guiding goal-directed instrumental choices in humans.","container-title":"The Journal of Neuroscience: The Official Journal of the Society for Neuroscience","DOI":"10.1523/JNEUROSCI.0564-07.2007","ISSN":"1529-2401","issue":"15","journalAbbreviation":"J Neurosci","language":"eng","note":"PMID: 17428979\nPMCID: PMC6672546","page":"4019-4026","source":"PubMed","title":"Determining the neural substrates of goal-directed learning in the human brain","volume":"27","author":[{"family":"Valentin","given":"Vivian V."},{"family":"Dickinson","given":"Anthony"},{"family":"O'Doherty","given":"John P."}],"issued":{"date-parts":[["2007",4,11]]}}}],"schema":"https://github.com/citation-style-language/schema/raw/master/csl-citation.json"} </w:instrText>
      </w:r>
      <w:r w:rsidR="00670245">
        <w:rPr>
          <w:rFonts w:ascii="Helvetica" w:hAnsi="Helvetica"/>
          <w:sz w:val="22"/>
          <w:szCs w:val="22"/>
        </w:rPr>
        <w:fldChar w:fldCharType="separate"/>
      </w:r>
      <w:r w:rsidR="00670245" w:rsidRPr="00670245">
        <w:rPr>
          <w:rFonts w:ascii="Helvetica" w:hAnsi="Helvetica" w:cs="Helvetica"/>
          <w:kern w:val="0"/>
          <w:sz w:val="22"/>
        </w:rPr>
        <w:t>(Valentin et al., 2007)</w:t>
      </w:r>
      <w:r w:rsidR="00670245">
        <w:rPr>
          <w:rFonts w:ascii="Helvetica" w:hAnsi="Helvetica"/>
          <w:sz w:val="22"/>
          <w:szCs w:val="22"/>
        </w:rPr>
        <w:fldChar w:fldCharType="end"/>
      </w:r>
      <w:r w:rsidR="005A6B41">
        <w:rPr>
          <w:rFonts w:ascii="Helvetica" w:hAnsi="Helvetica"/>
          <w:sz w:val="22"/>
          <w:szCs w:val="22"/>
        </w:rPr>
        <w:t xml:space="preserve"> y por lo tanto es plausible que estos dos elementos </w:t>
      </w:r>
      <w:r w:rsidR="00924450">
        <w:rPr>
          <w:rFonts w:ascii="Helvetica" w:hAnsi="Helvetica"/>
          <w:sz w:val="22"/>
          <w:szCs w:val="22"/>
        </w:rPr>
        <w:t>se configuren como un constructo psicológico que determina, en conjunto, la toma de decisiones.</w:t>
      </w:r>
      <w:r w:rsidR="00CF1CDC">
        <w:rPr>
          <w:rFonts w:ascii="Helvetica" w:hAnsi="Helvetica"/>
          <w:sz w:val="22"/>
          <w:szCs w:val="22"/>
        </w:rPr>
        <w:t xml:space="preserve"> En términos de cuestionarios psicométricos </w:t>
      </w:r>
      <w:r w:rsidR="00C74FEC">
        <w:rPr>
          <w:rFonts w:ascii="Helvetica" w:hAnsi="Helvetica"/>
          <w:sz w:val="22"/>
          <w:szCs w:val="22"/>
        </w:rPr>
        <w:t xml:space="preserve">a usar como validación, </w:t>
      </w:r>
      <w:r w:rsidR="009C1A68">
        <w:rPr>
          <w:rFonts w:ascii="Helvetica" w:hAnsi="Helvetica"/>
          <w:sz w:val="22"/>
          <w:szCs w:val="22"/>
        </w:rPr>
        <w:t>primeramente,</w:t>
      </w:r>
      <w:r w:rsidR="00C74FEC">
        <w:rPr>
          <w:rFonts w:ascii="Helvetica" w:hAnsi="Helvetica"/>
          <w:sz w:val="22"/>
          <w:szCs w:val="22"/>
        </w:rPr>
        <w:t xml:space="preserve"> el Big-Five con las dimensiones de </w:t>
      </w:r>
      <w:r w:rsidR="009C1A68">
        <w:rPr>
          <w:rFonts w:ascii="Helvetica" w:hAnsi="Helvetica"/>
          <w:sz w:val="22"/>
          <w:szCs w:val="22"/>
        </w:rPr>
        <w:t xml:space="preserve">apertura a la experiencia y </w:t>
      </w:r>
      <w:commentRangeStart w:id="2"/>
      <w:commentRangeStart w:id="3"/>
      <w:r w:rsidR="009C1A68">
        <w:rPr>
          <w:rFonts w:ascii="Helvetica" w:hAnsi="Helvetica"/>
          <w:sz w:val="22"/>
          <w:szCs w:val="22"/>
        </w:rPr>
        <w:t xml:space="preserve">búsqueda de novedad </w:t>
      </w:r>
      <w:commentRangeEnd w:id="2"/>
      <w:r w:rsidR="00A018CF">
        <w:rPr>
          <w:rStyle w:val="Refdecomentario"/>
        </w:rPr>
        <w:commentReference w:id="2"/>
      </w:r>
      <w:commentRangeEnd w:id="3"/>
      <w:r w:rsidR="00B801C8">
        <w:rPr>
          <w:rStyle w:val="Refdecomentario"/>
        </w:rPr>
        <w:commentReference w:id="3"/>
      </w:r>
      <w:r w:rsidR="009C1A68">
        <w:rPr>
          <w:rFonts w:ascii="Helvetica" w:hAnsi="Helvetica"/>
          <w:sz w:val="22"/>
          <w:szCs w:val="22"/>
        </w:rPr>
        <w:fldChar w:fldCharType="begin"/>
      </w:r>
      <w:r w:rsidR="009C1A68">
        <w:rPr>
          <w:rFonts w:ascii="Helvetica" w:hAnsi="Helvetica"/>
          <w:sz w:val="22"/>
          <w:szCs w:val="22"/>
        </w:rPr>
        <w:instrText xml:space="preserve"> ADDIN ZOTERO_ITEM CSL_CITATION {"citationID":"3c4D0g6s","properties":{"formattedCitation":"(Caprara et\\uc0\\u160{}al., 1993)","plainCitation":"(Caprara et al., 1993)","noteIndex":0},"citationItems":[{"id":947,"uris":["http://zotero.org/users/5845106/items/Q4USA2HE"],"itemData":{"id":947,"type":"article-journal","container-title":"Personality and Individual Differences","DOI":"10.1016/0191-8869(93)90218-R","ISSN":"01918869","issue":"3","journalAbbreviation":"Personality and Individual Differences","language":"en","license":"https://www.elsevier.com/tdm/userlicense/1.0/","page":"281-288","source":"DOI.org (Crossref)","title":"The “big five questionnaire”: A new questionnaire to assess the five factor model","title-short":"The “big five questionnaire”","volume":"15","author":[{"family":"Caprara","given":"Gian Vittorio"},{"family":"Barbaranelli","given":"Claudio"},{"family":"Borgogni","given":"Laura"},{"family":"Perugini","given":"Marco"}],"issued":{"date-parts":[["1993",9]]}}}],"schema":"https://github.com/citation-style-language/schema/raw/master/csl-citation.json"} </w:instrText>
      </w:r>
      <w:r w:rsidR="009C1A68">
        <w:rPr>
          <w:rFonts w:ascii="Helvetica" w:hAnsi="Helvetica"/>
          <w:sz w:val="22"/>
          <w:szCs w:val="22"/>
        </w:rPr>
        <w:fldChar w:fldCharType="separate"/>
      </w:r>
      <w:r w:rsidR="009C1A68" w:rsidRPr="009C1A68">
        <w:rPr>
          <w:rFonts w:ascii="Helvetica" w:hAnsi="Helvetica" w:cs="Helvetica"/>
          <w:kern w:val="0"/>
          <w:sz w:val="22"/>
        </w:rPr>
        <w:t>(</w:t>
      </w:r>
      <w:proofErr w:type="spellStart"/>
      <w:r w:rsidR="009C1A68" w:rsidRPr="009C1A68">
        <w:rPr>
          <w:rFonts w:ascii="Helvetica" w:hAnsi="Helvetica" w:cs="Helvetica"/>
          <w:kern w:val="0"/>
          <w:sz w:val="22"/>
        </w:rPr>
        <w:t>Caprara</w:t>
      </w:r>
      <w:proofErr w:type="spellEnd"/>
      <w:r w:rsidR="009C1A68" w:rsidRPr="009C1A68">
        <w:rPr>
          <w:rFonts w:ascii="Helvetica" w:hAnsi="Helvetica" w:cs="Helvetica"/>
          <w:kern w:val="0"/>
          <w:sz w:val="22"/>
        </w:rPr>
        <w:t xml:space="preserve"> et al., 1993)</w:t>
      </w:r>
      <w:r w:rsidR="009C1A68">
        <w:rPr>
          <w:rFonts w:ascii="Helvetica" w:hAnsi="Helvetica"/>
          <w:sz w:val="22"/>
          <w:szCs w:val="22"/>
        </w:rPr>
        <w:fldChar w:fldCharType="end"/>
      </w:r>
      <w:r w:rsidR="003C6100">
        <w:rPr>
          <w:rFonts w:ascii="Helvetica" w:hAnsi="Helvetica"/>
          <w:sz w:val="22"/>
          <w:szCs w:val="22"/>
        </w:rPr>
        <w:t>, para la estocasticidad en la toma de decisiones (</w:t>
      </w:r>
      <w:r w:rsidR="00AB4220">
        <w:rPr>
          <w:rFonts w:ascii="Helvetica" w:hAnsi="Helvetica"/>
          <w:sz w:val="22"/>
          <w:szCs w:val="22"/>
        </w:rPr>
        <w:t>aquí suponemos que el mecanismo psicológico de estocasticidad puede ser determinado por la saliencia de la novedad)</w:t>
      </w:r>
      <w:r w:rsidR="001A03C7">
        <w:rPr>
          <w:rFonts w:ascii="Helvetica" w:hAnsi="Helvetica"/>
          <w:sz w:val="22"/>
          <w:szCs w:val="22"/>
        </w:rPr>
        <w:t xml:space="preserve"> y  </w:t>
      </w:r>
      <w:r w:rsidR="006242BA">
        <w:rPr>
          <w:rFonts w:ascii="Helvetica" w:hAnsi="Helvetica"/>
          <w:sz w:val="22"/>
          <w:szCs w:val="22"/>
        </w:rPr>
        <w:t>el “</w:t>
      </w:r>
      <w:proofErr w:type="spellStart"/>
      <w:r w:rsidR="006242BA">
        <w:rPr>
          <w:rFonts w:ascii="Helvetica" w:hAnsi="Helvetica"/>
          <w:sz w:val="22"/>
          <w:szCs w:val="22"/>
        </w:rPr>
        <w:t>Need</w:t>
      </w:r>
      <w:proofErr w:type="spellEnd"/>
      <w:r w:rsidR="006242BA">
        <w:rPr>
          <w:rFonts w:ascii="Helvetica" w:hAnsi="Helvetica"/>
          <w:sz w:val="22"/>
          <w:szCs w:val="22"/>
        </w:rPr>
        <w:t xml:space="preserve"> </w:t>
      </w:r>
      <w:proofErr w:type="spellStart"/>
      <w:r w:rsidR="006242BA">
        <w:rPr>
          <w:rFonts w:ascii="Helvetica" w:hAnsi="Helvetica"/>
          <w:sz w:val="22"/>
          <w:szCs w:val="22"/>
        </w:rPr>
        <w:t>for</w:t>
      </w:r>
      <w:proofErr w:type="spellEnd"/>
      <w:r w:rsidR="006242BA">
        <w:rPr>
          <w:rFonts w:ascii="Helvetica" w:hAnsi="Helvetica"/>
          <w:sz w:val="22"/>
          <w:szCs w:val="22"/>
        </w:rPr>
        <w:t xml:space="preserve"> </w:t>
      </w:r>
      <w:proofErr w:type="spellStart"/>
      <w:r w:rsidR="006242BA">
        <w:rPr>
          <w:rFonts w:ascii="Helvetica" w:hAnsi="Helvetica"/>
          <w:sz w:val="22"/>
          <w:szCs w:val="22"/>
        </w:rPr>
        <w:t>closure</w:t>
      </w:r>
      <w:proofErr w:type="spellEnd"/>
      <w:r w:rsidR="006242BA">
        <w:rPr>
          <w:rFonts w:ascii="Helvetica" w:hAnsi="Helvetica"/>
          <w:sz w:val="22"/>
          <w:szCs w:val="22"/>
        </w:rPr>
        <w:t xml:space="preserve"> </w:t>
      </w:r>
      <w:proofErr w:type="spellStart"/>
      <w:r w:rsidR="006242BA">
        <w:rPr>
          <w:rFonts w:ascii="Helvetica" w:hAnsi="Helvetica"/>
          <w:sz w:val="22"/>
          <w:szCs w:val="22"/>
        </w:rPr>
        <w:t>scale</w:t>
      </w:r>
      <w:proofErr w:type="spellEnd"/>
      <w:r w:rsidR="006242BA">
        <w:rPr>
          <w:rFonts w:ascii="Helvetica" w:hAnsi="Helvetica"/>
          <w:sz w:val="22"/>
          <w:szCs w:val="22"/>
        </w:rPr>
        <w:t xml:space="preserve">” </w:t>
      </w:r>
      <w:r w:rsidR="00D52941">
        <w:rPr>
          <w:rFonts w:ascii="Helvetica" w:hAnsi="Helvetica"/>
          <w:sz w:val="22"/>
          <w:szCs w:val="22"/>
        </w:rPr>
        <w:fldChar w:fldCharType="begin"/>
      </w:r>
      <w:r w:rsidR="00D52941">
        <w:rPr>
          <w:rFonts w:ascii="Helvetica" w:hAnsi="Helvetica"/>
          <w:sz w:val="22"/>
          <w:szCs w:val="22"/>
        </w:rPr>
        <w:instrText xml:space="preserve"> ADDIN ZOTERO_ITEM CSL_CITATION {"citationID":"HrHRcalm","properties":{"formattedCitation":"(Webster &amp; Kruglanski, 1994)","plainCitation":"(Webster &amp; Kruglanski, 1994)","noteIndex":0},"citationItems":[{"id":949,"uris":["http://zotero.org/users/5845106/items/Q4A4JAL9"],"itemData":{"id":949,"type":"article-journal","container-title":"Journal of Personality and Social Psychology","DOI":"10.1037/0022-3514.67.6.1049","ISSN":"1939-1315, 0022-3514","issue":"6","journalAbbreviation":"Journal of Personality and Social Psychology","language":"en","page":"1049-1062","source":"DOI.org (Crossref)","title":"Individual differences in need for cognitive closure.","volume":"67","author":[{"family":"Webster","given":"Donna M."},{"family":"Kruglanski","given":"Arie W."}],"issued":{"date-parts":[["1994"]]}}}],"schema":"https://github.com/citation-style-language/schema/raw/master/csl-citation.json"} </w:instrText>
      </w:r>
      <w:r w:rsidR="00D52941">
        <w:rPr>
          <w:rFonts w:ascii="Helvetica" w:hAnsi="Helvetica"/>
          <w:sz w:val="22"/>
          <w:szCs w:val="22"/>
        </w:rPr>
        <w:fldChar w:fldCharType="separate"/>
      </w:r>
      <w:r w:rsidR="00D52941" w:rsidRPr="00D52941">
        <w:rPr>
          <w:rFonts w:ascii="Helvetica" w:hAnsi="Helvetica" w:cs="Helvetica"/>
          <w:sz w:val="22"/>
        </w:rPr>
        <w:t>(Webster &amp; Kruglanski, 1994)</w:t>
      </w:r>
      <w:r w:rsidR="00D52941">
        <w:rPr>
          <w:rFonts w:ascii="Helvetica" w:hAnsi="Helvetica"/>
          <w:sz w:val="22"/>
          <w:szCs w:val="22"/>
        </w:rPr>
        <w:fldChar w:fldCharType="end"/>
      </w:r>
      <w:r w:rsidR="000F4314">
        <w:rPr>
          <w:rFonts w:ascii="Helvetica" w:hAnsi="Helvetica"/>
          <w:sz w:val="22"/>
          <w:szCs w:val="22"/>
        </w:rPr>
        <w:t xml:space="preserve"> </w:t>
      </w:r>
      <w:r w:rsidR="009D42BA">
        <w:rPr>
          <w:rFonts w:ascii="Helvetica" w:hAnsi="Helvetica"/>
          <w:sz w:val="22"/>
          <w:szCs w:val="22"/>
        </w:rPr>
        <w:t xml:space="preserve">para determinar necesidad de predictibilidad y </w:t>
      </w:r>
      <w:r w:rsidR="00AF3DE0">
        <w:rPr>
          <w:rFonts w:ascii="Helvetica" w:hAnsi="Helvetica"/>
          <w:sz w:val="22"/>
          <w:szCs w:val="22"/>
        </w:rPr>
        <w:t>aversión</w:t>
      </w:r>
      <w:r w:rsidR="009D42BA">
        <w:rPr>
          <w:rFonts w:ascii="Helvetica" w:hAnsi="Helvetica"/>
          <w:sz w:val="22"/>
          <w:szCs w:val="22"/>
        </w:rPr>
        <w:t xml:space="preserve"> a la ambigüedad. Para la actualización-estabilidad de las creencias</w:t>
      </w:r>
      <w:r w:rsidR="00EF1825">
        <w:rPr>
          <w:rFonts w:ascii="Helvetica" w:hAnsi="Helvetica"/>
          <w:sz w:val="22"/>
          <w:szCs w:val="22"/>
        </w:rPr>
        <w:t xml:space="preserve"> la dimensión de </w:t>
      </w:r>
      <w:commentRangeStart w:id="4"/>
      <w:proofErr w:type="spellStart"/>
      <w:r w:rsidR="00EF1825">
        <w:rPr>
          <w:rFonts w:ascii="Helvetica" w:hAnsi="Helvetica"/>
          <w:sz w:val="22"/>
          <w:szCs w:val="22"/>
        </w:rPr>
        <w:t>conscienzudes</w:t>
      </w:r>
      <w:commentRangeEnd w:id="4"/>
      <w:proofErr w:type="spellEnd"/>
      <w:r w:rsidR="0003625A">
        <w:rPr>
          <w:rStyle w:val="Refdecomentario"/>
        </w:rPr>
        <w:commentReference w:id="4"/>
      </w:r>
      <w:r w:rsidR="00A70021">
        <w:rPr>
          <w:rFonts w:ascii="Helvetica" w:hAnsi="Helvetica"/>
          <w:sz w:val="22"/>
          <w:szCs w:val="22"/>
        </w:rPr>
        <w:t xml:space="preserve"> del Big-</w:t>
      </w:r>
      <w:proofErr w:type="spellStart"/>
      <w:r w:rsidR="00A70021">
        <w:rPr>
          <w:rFonts w:ascii="Helvetica" w:hAnsi="Helvetica"/>
          <w:sz w:val="22"/>
          <w:szCs w:val="22"/>
        </w:rPr>
        <w:t>five</w:t>
      </w:r>
      <w:proofErr w:type="spellEnd"/>
      <w:r w:rsidR="00A70021">
        <w:rPr>
          <w:rFonts w:ascii="Helvetica" w:hAnsi="Helvetica"/>
          <w:sz w:val="22"/>
          <w:szCs w:val="22"/>
        </w:rPr>
        <w:t xml:space="preserve">, </w:t>
      </w:r>
      <w:r w:rsidR="005E04B3">
        <w:rPr>
          <w:rFonts w:ascii="Helvetica" w:hAnsi="Helvetica"/>
          <w:sz w:val="22"/>
          <w:szCs w:val="22"/>
        </w:rPr>
        <w:t>se relaciona en tanto a los niveles de organización mental y estabilidad de los modelos mentales del mundo.</w:t>
      </w:r>
    </w:p>
    <w:p w14:paraId="3BC377BA" w14:textId="77777777" w:rsidR="005E04B3" w:rsidRDefault="005E04B3" w:rsidP="00BE6862">
      <w:pPr>
        <w:jc w:val="both"/>
        <w:rPr>
          <w:rFonts w:ascii="Helvetica" w:hAnsi="Helvetica"/>
          <w:b/>
          <w:bCs/>
          <w:sz w:val="22"/>
          <w:szCs w:val="22"/>
        </w:rPr>
      </w:pPr>
    </w:p>
    <w:p w14:paraId="08C2710B" w14:textId="77777777" w:rsidR="005E04B3" w:rsidRDefault="005E04B3" w:rsidP="00BE6862">
      <w:pPr>
        <w:jc w:val="both"/>
        <w:rPr>
          <w:rFonts w:ascii="Helvetica" w:hAnsi="Helvetica"/>
          <w:b/>
          <w:bCs/>
          <w:sz w:val="22"/>
          <w:szCs w:val="22"/>
        </w:rPr>
      </w:pPr>
    </w:p>
    <w:p w14:paraId="4F9CEADE" w14:textId="77777777" w:rsidR="005E04B3" w:rsidRDefault="005E04B3" w:rsidP="00BE6862">
      <w:pPr>
        <w:jc w:val="both"/>
        <w:rPr>
          <w:rFonts w:ascii="Helvetica" w:hAnsi="Helvetica"/>
          <w:b/>
          <w:bCs/>
          <w:sz w:val="22"/>
          <w:szCs w:val="22"/>
        </w:rPr>
      </w:pPr>
    </w:p>
    <w:p w14:paraId="44C2E7A6" w14:textId="77777777" w:rsidR="005E04B3" w:rsidRDefault="005E04B3" w:rsidP="00BE6862">
      <w:pPr>
        <w:jc w:val="both"/>
        <w:rPr>
          <w:rFonts w:ascii="Helvetica" w:hAnsi="Helvetica"/>
          <w:b/>
          <w:bCs/>
          <w:sz w:val="22"/>
          <w:szCs w:val="22"/>
        </w:rPr>
      </w:pPr>
    </w:p>
    <w:p w14:paraId="4EB2AE8F" w14:textId="77777777" w:rsidR="005E04B3" w:rsidRDefault="005E04B3" w:rsidP="00BE6862">
      <w:pPr>
        <w:jc w:val="both"/>
        <w:rPr>
          <w:rFonts w:ascii="Helvetica" w:hAnsi="Helvetica"/>
          <w:b/>
          <w:bCs/>
          <w:sz w:val="22"/>
          <w:szCs w:val="22"/>
        </w:rPr>
      </w:pPr>
    </w:p>
    <w:p w14:paraId="51B41C67" w14:textId="043DB76E" w:rsidR="00C81226" w:rsidRPr="00C81226" w:rsidRDefault="00C81226" w:rsidP="00BE6862">
      <w:pPr>
        <w:jc w:val="both"/>
        <w:rPr>
          <w:rFonts w:ascii="Helvetica" w:hAnsi="Helvetica"/>
          <w:b/>
          <w:bCs/>
          <w:sz w:val="22"/>
          <w:szCs w:val="22"/>
        </w:rPr>
      </w:pPr>
      <w:r w:rsidRPr="00C81226">
        <w:rPr>
          <w:rFonts w:ascii="Helvetica" w:hAnsi="Helvetica"/>
          <w:b/>
          <w:bCs/>
          <w:sz w:val="22"/>
          <w:szCs w:val="22"/>
        </w:rPr>
        <w:t>Definición operacional.</w:t>
      </w:r>
    </w:p>
    <w:p w14:paraId="4149A7D8" w14:textId="512D0E75" w:rsidR="00B40720" w:rsidRDefault="008E337A" w:rsidP="00BE6862">
      <w:pPr>
        <w:jc w:val="both"/>
        <w:rPr>
          <w:rFonts w:ascii="Helvetica" w:hAnsi="Helvetica"/>
          <w:sz w:val="22"/>
          <w:szCs w:val="22"/>
        </w:rPr>
      </w:pPr>
      <w:r>
        <w:rPr>
          <w:rFonts w:ascii="Helvetica" w:hAnsi="Helvetica"/>
          <w:sz w:val="22"/>
          <w:szCs w:val="22"/>
        </w:rPr>
        <w:t xml:space="preserve">La estocasticidad en la toma de decisiones es, dado un esquema de recompensas determinado, en que proporción </w:t>
      </w:r>
      <w:r w:rsidR="002E4CC9">
        <w:rPr>
          <w:rFonts w:ascii="Helvetica" w:hAnsi="Helvetica"/>
          <w:sz w:val="22"/>
          <w:szCs w:val="22"/>
        </w:rPr>
        <w:t>la persona elije aquella opción que posee la mayor recompensa esperada</w:t>
      </w:r>
      <w:r w:rsidR="0065027E">
        <w:rPr>
          <w:rFonts w:ascii="Helvetica" w:hAnsi="Helvetica"/>
          <w:sz w:val="22"/>
          <w:szCs w:val="22"/>
        </w:rPr>
        <w:t>, entre m</w:t>
      </w:r>
      <w:del w:id="5" w:author="Oriana  Figueroa Valdebenito" w:date="2025-06-19T08:44:00Z" w16du:dateUtc="2025-06-19T12:44:00Z">
        <w:r w:rsidR="0065027E" w:rsidDel="0003625A">
          <w:rPr>
            <w:rFonts w:ascii="Helvetica" w:hAnsi="Helvetica"/>
            <w:sz w:val="22"/>
            <w:szCs w:val="22"/>
          </w:rPr>
          <w:delText>a</w:delText>
        </w:r>
      </w:del>
      <w:ins w:id="6" w:author="Oriana  Figueroa Valdebenito" w:date="2025-06-19T08:44:00Z" w16du:dateUtc="2025-06-19T12:44:00Z">
        <w:r w:rsidR="0003625A">
          <w:rPr>
            <w:rFonts w:ascii="Helvetica" w:hAnsi="Helvetica"/>
            <w:sz w:val="22"/>
            <w:szCs w:val="22"/>
          </w:rPr>
          <w:t>á</w:t>
        </w:r>
      </w:ins>
      <w:r w:rsidR="0065027E">
        <w:rPr>
          <w:rFonts w:ascii="Helvetica" w:hAnsi="Helvetica"/>
          <w:sz w:val="22"/>
          <w:szCs w:val="22"/>
        </w:rPr>
        <w:t>s veces se elija aquella opción optima, el sujeto se asume presenta menor estocasticidad</w:t>
      </w:r>
      <w:r w:rsidR="00683307">
        <w:rPr>
          <w:rFonts w:ascii="Helvetica" w:hAnsi="Helvetica"/>
          <w:sz w:val="22"/>
          <w:szCs w:val="22"/>
        </w:rPr>
        <w:t xml:space="preserve">, en otras palabras, es inversamente proporcional a la tendencia a elegir aquella opción que históricamente ha entregado mayores resultados. La actualización-estabilidad de creencia, </w:t>
      </w:r>
      <w:r w:rsidR="00EC2366">
        <w:rPr>
          <w:rFonts w:ascii="Helvetica" w:hAnsi="Helvetica"/>
          <w:sz w:val="22"/>
          <w:szCs w:val="22"/>
        </w:rPr>
        <w:t>se define en que grado nueva evidencia sobre la estructura de recompensas, modifica las recompensas esperadas asociadas a las acciones que la persona puede realizar.</w:t>
      </w:r>
      <w:r w:rsidR="00A94522">
        <w:rPr>
          <w:rFonts w:ascii="Helvetica" w:hAnsi="Helvetica"/>
          <w:sz w:val="22"/>
          <w:szCs w:val="22"/>
        </w:rPr>
        <w:t xml:space="preserve"> Esto, análogamente, puede ser determinado por la cantidad de evidencia necesaria para modificar la creencia que la persona tiene acerca de algo. La definición debe ser considerada en </w:t>
      </w:r>
      <w:r w:rsidR="00A67086">
        <w:rPr>
          <w:rFonts w:ascii="Helvetica" w:hAnsi="Helvetica"/>
          <w:sz w:val="22"/>
          <w:szCs w:val="22"/>
        </w:rPr>
        <w:t>tándem, ya que una variable afecta a la otra de manera directa</w:t>
      </w:r>
      <w:ins w:id="7" w:author="Oriana  Figueroa Valdebenito" w:date="2025-06-19T18:49:00Z" w16du:dateUtc="2025-06-19T22:49:00Z">
        <w:r w:rsidR="00BA3A4F">
          <w:rPr>
            <w:rFonts w:ascii="Helvetica" w:hAnsi="Helvetica"/>
            <w:sz w:val="22"/>
            <w:szCs w:val="22"/>
          </w:rPr>
          <w:t xml:space="preserve"> (citar)</w:t>
        </w:r>
      </w:ins>
      <w:r w:rsidR="00A67086">
        <w:rPr>
          <w:rFonts w:ascii="Helvetica" w:hAnsi="Helvetica"/>
          <w:sz w:val="22"/>
          <w:szCs w:val="22"/>
        </w:rPr>
        <w:t>.</w:t>
      </w:r>
    </w:p>
    <w:p w14:paraId="3EA4E4D6" w14:textId="77777777" w:rsidR="00ED1A18" w:rsidRDefault="00ED1A18" w:rsidP="00BE6862">
      <w:pPr>
        <w:jc w:val="both"/>
        <w:rPr>
          <w:rFonts w:ascii="Helvetica" w:hAnsi="Helvetica"/>
          <w:sz w:val="22"/>
          <w:szCs w:val="22"/>
        </w:rPr>
      </w:pPr>
    </w:p>
    <w:p w14:paraId="6C86D7F8" w14:textId="77AA6C9D" w:rsidR="00ED1A18" w:rsidRDefault="00ED1A18" w:rsidP="00BE6862">
      <w:pPr>
        <w:jc w:val="both"/>
        <w:rPr>
          <w:rFonts w:ascii="Helvetica" w:hAnsi="Helvetica"/>
          <w:sz w:val="22"/>
          <w:szCs w:val="22"/>
        </w:rPr>
      </w:pPr>
      <w:r w:rsidRPr="00ED1A18">
        <w:rPr>
          <w:rFonts w:ascii="Helvetica" w:hAnsi="Helvetica"/>
          <w:b/>
          <w:bCs/>
          <w:sz w:val="22"/>
          <w:szCs w:val="22"/>
        </w:rPr>
        <w:t>Construcción inicial de los ítems</w:t>
      </w:r>
      <w:r>
        <w:rPr>
          <w:rFonts w:ascii="Helvetica" w:hAnsi="Helvetica"/>
          <w:sz w:val="22"/>
          <w:szCs w:val="22"/>
        </w:rPr>
        <w:t>.</w:t>
      </w:r>
    </w:p>
    <w:p w14:paraId="2ABD4459" w14:textId="15F5C084" w:rsidR="00ED1A18" w:rsidRPr="00AD778A" w:rsidRDefault="00AD778A" w:rsidP="00BE6862">
      <w:pPr>
        <w:jc w:val="both"/>
        <w:rPr>
          <w:rFonts w:ascii="Helvetica" w:hAnsi="Helvetica"/>
          <w:b/>
          <w:bCs/>
          <w:sz w:val="22"/>
          <w:szCs w:val="22"/>
        </w:rPr>
      </w:pPr>
      <w:r w:rsidRPr="00AD778A">
        <w:rPr>
          <w:rFonts w:ascii="Helvetica" w:hAnsi="Helvetica"/>
          <w:b/>
          <w:bCs/>
          <w:sz w:val="22"/>
          <w:szCs w:val="22"/>
        </w:rPr>
        <w:t>Instrucción inicial.</w:t>
      </w:r>
    </w:p>
    <w:p w14:paraId="379D1D14" w14:textId="7A53ADF8" w:rsidR="00AD778A" w:rsidRDefault="00AD778A" w:rsidP="00BE6862">
      <w:pPr>
        <w:jc w:val="both"/>
        <w:rPr>
          <w:rFonts w:ascii="Helvetica" w:hAnsi="Helvetica"/>
          <w:sz w:val="22"/>
          <w:szCs w:val="22"/>
        </w:rPr>
      </w:pPr>
      <w:r w:rsidRPr="00AD778A">
        <w:rPr>
          <w:rFonts w:ascii="Helvetica" w:hAnsi="Helvetica"/>
          <w:sz w:val="22"/>
          <w:szCs w:val="22"/>
        </w:rPr>
        <w:t>Las siguientes afirmaciones describen diferentes formas de tomar decisiones</w:t>
      </w:r>
      <w:r w:rsidR="008F34C0">
        <w:rPr>
          <w:rFonts w:ascii="Helvetica" w:hAnsi="Helvetica"/>
          <w:sz w:val="22"/>
          <w:szCs w:val="22"/>
        </w:rPr>
        <w:t xml:space="preserve"> y enfrentar los hechos de la vida</w:t>
      </w:r>
      <w:r w:rsidRPr="00AD778A">
        <w:rPr>
          <w:rFonts w:ascii="Helvetica" w:hAnsi="Helvetica"/>
          <w:sz w:val="22"/>
          <w:szCs w:val="22"/>
        </w:rPr>
        <w:t>. Por favor, indique su grado de acuerdo con cada una. No hay respuestas correctas o incorrectas.</w:t>
      </w:r>
    </w:p>
    <w:p w14:paraId="54554838" w14:textId="3D2591FB" w:rsidR="008F34C0" w:rsidRDefault="008F34C0" w:rsidP="00BE6862">
      <w:pPr>
        <w:jc w:val="both"/>
        <w:rPr>
          <w:rFonts w:ascii="Helvetica" w:hAnsi="Helvetica"/>
          <w:sz w:val="22"/>
          <w:szCs w:val="22"/>
        </w:rPr>
      </w:pPr>
      <w:r>
        <w:rPr>
          <w:rFonts w:ascii="Helvetica" w:hAnsi="Helvetica"/>
          <w:sz w:val="22"/>
          <w:szCs w:val="22"/>
        </w:rPr>
        <w:t>Escala para los ítems:</w:t>
      </w:r>
      <w:r w:rsidR="006A7367" w:rsidRPr="006A7367">
        <w:t xml:space="preserve"> </w:t>
      </w:r>
      <w:r w:rsidR="006A7367" w:rsidRPr="006A7367">
        <w:rPr>
          <w:rFonts w:ascii="Helvetica" w:hAnsi="Helvetica"/>
          <w:sz w:val="22"/>
          <w:szCs w:val="22"/>
        </w:rPr>
        <w:t>1 = Totalmente en desacuerdo, 2 = En desacuerdo, 3 = Neutral, 4 = De acuerdo, 5 = Totalmente de acuerdo.</w:t>
      </w:r>
    </w:p>
    <w:p w14:paraId="47CD4C24" w14:textId="6F472A75" w:rsidR="006A7367" w:rsidRPr="00ED1A18" w:rsidRDefault="006A7367" w:rsidP="00BE6862">
      <w:pPr>
        <w:jc w:val="both"/>
        <w:rPr>
          <w:rFonts w:ascii="Helvetica" w:hAnsi="Helvetica"/>
          <w:sz w:val="22"/>
          <w:szCs w:val="22"/>
        </w:rPr>
      </w:pPr>
      <w:r>
        <w:rPr>
          <w:rFonts w:ascii="Helvetica" w:hAnsi="Helvetica"/>
          <w:sz w:val="22"/>
          <w:szCs w:val="22"/>
        </w:rPr>
        <w:t>Los ítems 1-</w:t>
      </w:r>
      <w:r w:rsidR="007F20A9">
        <w:rPr>
          <w:rFonts w:ascii="Helvetica" w:hAnsi="Helvetica"/>
          <w:sz w:val="22"/>
          <w:szCs w:val="22"/>
        </w:rPr>
        <w:t>10</w:t>
      </w:r>
      <w:r>
        <w:rPr>
          <w:rFonts w:ascii="Helvetica" w:hAnsi="Helvetica"/>
          <w:sz w:val="22"/>
          <w:szCs w:val="22"/>
        </w:rPr>
        <w:t xml:space="preserve"> buscan medir la </w:t>
      </w:r>
      <w:r w:rsidR="007F20A9">
        <w:rPr>
          <w:rFonts w:ascii="Helvetica" w:hAnsi="Helvetica"/>
          <w:sz w:val="22"/>
          <w:szCs w:val="22"/>
        </w:rPr>
        <w:t>actualización-estabilidad de las creencias, 11-19 la estocasticidad en la toma de decisiones.</w:t>
      </w:r>
    </w:p>
    <w:p w14:paraId="6BE6EB86" w14:textId="74918BFA" w:rsidR="00B40720" w:rsidRDefault="00B40720" w:rsidP="00BE6862">
      <w:pPr>
        <w:jc w:val="both"/>
        <w:rPr>
          <w:rFonts w:ascii="Helvetica" w:hAnsi="Helvetica"/>
          <w:b/>
          <w:bCs/>
          <w:sz w:val="22"/>
          <w:szCs w:val="22"/>
        </w:rPr>
      </w:pPr>
      <w:r>
        <w:rPr>
          <w:rFonts w:ascii="Helvetica" w:hAnsi="Helvetica"/>
          <w:b/>
          <w:bCs/>
          <w:sz w:val="22"/>
          <w:szCs w:val="22"/>
        </w:rPr>
        <w:t>Ítems.</w:t>
      </w:r>
    </w:p>
    <w:p w14:paraId="3D10D14F" w14:textId="106464D4" w:rsidR="00B0552C" w:rsidRDefault="003322A3" w:rsidP="00B40720">
      <w:pPr>
        <w:pStyle w:val="Prrafodelista"/>
        <w:numPr>
          <w:ilvl w:val="0"/>
          <w:numId w:val="15"/>
        </w:numPr>
        <w:jc w:val="both"/>
        <w:rPr>
          <w:rFonts w:ascii="Helvetica" w:hAnsi="Helvetica"/>
          <w:sz w:val="22"/>
          <w:szCs w:val="22"/>
        </w:rPr>
      </w:pPr>
      <w:r>
        <w:rPr>
          <w:rFonts w:ascii="Helvetica" w:hAnsi="Helvetica"/>
          <w:sz w:val="22"/>
          <w:szCs w:val="22"/>
        </w:rPr>
        <w:t>Mi opinión acerca de algo puede cambiar completamente luego de solo una nueva experiencia.</w:t>
      </w:r>
    </w:p>
    <w:p w14:paraId="3083A3FE" w14:textId="3FCFEE76" w:rsidR="003322A3" w:rsidRDefault="003322A3" w:rsidP="00B40720">
      <w:pPr>
        <w:pStyle w:val="Prrafodelista"/>
        <w:numPr>
          <w:ilvl w:val="0"/>
          <w:numId w:val="15"/>
        </w:numPr>
        <w:jc w:val="both"/>
        <w:rPr>
          <w:rFonts w:ascii="Helvetica" w:hAnsi="Helvetica"/>
          <w:sz w:val="22"/>
          <w:szCs w:val="22"/>
        </w:rPr>
      </w:pPr>
      <w:r>
        <w:rPr>
          <w:rFonts w:ascii="Helvetica" w:hAnsi="Helvetica"/>
          <w:sz w:val="22"/>
          <w:szCs w:val="22"/>
        </w:rPr>
        <w:t xml:space="preserve">Tiendo a sobre reaccionar </w:t>
      </w:r>
      <w:r w:rsidR="00751E89">
        <w:rPr>
          <w:rFonts w:ascii="Helvetica" w:hAnsi="Helvetica"/>
          <w:sz w:val="22"/>
          <w:szCs w:val="22"/>
        </w:rPr>
        <w:t>antes éxitos y fracasos no esperados.</w:t>
      </w:r>
    </w:p>
    <w:p w14:paraId="2C67376D" w14:textId="650AF969" w:rsidR="00751E89" w:rsidRDefault="00751E89" w:rsidP="00B40720">
      <w:pPr>
        <w:pStyle w:val="Prrafodelista"/>
        <w:numPr>
          <w:ilvl w:val="0"/>
          <w:numId w:val="15"/>
        </w:numPr>
        <w:jc w:val="both"/>
        <w:rPr>
          <w:rFonts w:ascii="Helvetica" w:hAnsi="Helvetica"/>
          <w:sz w:val="22"/>
          <w:szCs w:val="22"/>
        </w:rPr>
      </w:pPr>
      <w:r>
        <w:rPr>
          <w:rFonts w:ascii="Helvetica" w:hAnsi="Helvetica"/>
          <w:sz w:val="22"/>
          <w:szCs w:val="22"/>
        </w:rPr>
        <w:t>Los resultados recientes son lo mas relevante para guiar mi siguiente decisión.</w:t>
      </w:r>
    </w:p>
    <w:p w14:paraId="7788F27A" w14:textId="281C88E9" w:rsidR="000A3C53" w:rsidRDefault="000A3C53" w:rsidP="000A3C53">
      <w:pPr>
        <w:pStyle w:val="Prrafodelista"/>
        <w:numPr>
          <w:ilvl w:val="0"/>
          <w:numId w:val="15"/>
        </w:numPr>
        <w:jc w:val="both"/>
        <w:rPr>
          <w:rFonts w:ascii="Helvetica" w:hAnsi="Helvetica"/>
          <w:sz w:val="22"/>
          <w:szCs w:val="22"/>
        </w:rPr>
      </w:pPr>
      <w:r>
        <w:rPr>
          <w:rFonts w:ascii="Helvetica" w:hAnsi="Helvetica"/>
          <w:sz w:val="22"/>
          <w:szCs w:val="22"/>
        </w:rPr>
        <w:t>Tiendo a dejar de lado viejas ideas cuando recibo nueva información.</w:t>
      </w:r>
    </w:p>
    <w:p w14:paraId="15F68A09" w14:textId="0137D2B3" w:rsidR="000A3C53" w:rsidRDefault="00CC4B0F" w:rsidP="000A3C53">
      <w:pPr>
        <w:pStyle w:val="Prrafodelista"/>
        <w:numPr>
          <w:ilvl w:val="0"/>
          <w:numId w:val="15"/>
        </w:numPr>
        <w:jc w:val="both"/>
        <w:rPr>
          <w:rFonts w:ascii="Helvetica" w:hAnsi="Helvetica"/>
          <w:sz w:val="22"/>
          <w:szCs w:val="22"/>
        </w:rPr>
      </w:pPr>
      <w:r>
        <w:rPr>
          <w:rFonts w:ascii="Helvetica" w:hAnsi="Helvetica"/>
          <w:sz w:val="22"/>
          <w:szCs w:val="22"/>
        </w:rPr>
        <w:t>La gente tiende a decir que mis opiniones son inestables o que cambian con frecuencia.</w:t>
      </w:r>
    </w:p>
    <w:p w14:paraId="2D802A95" w14:textId="0C5A1412" w:rsidR="00CC4B0F" w:rsidRDefault="00163A9C" w:rsidP="000A3C53">
      <w:pPr>
        <w:pStyle w:val="Prrafodelista"/>
        <w:numPr>
          <w:ilvl w:val="0"/>
          <w:numId w:val="15"/>
        </w:numPr>
        <w:jc w:val="both"/>
        <w:rPr>
          <w:rFonts w:ascii="Helvetica" w:hAnsi="Helvetica"/>
          <w:sz w:val="22"/>
          <w:szCs w:val="22"/>
        </w:rPr>
      </w:pPr>
      <w:r>
        <w:rPr>
          <w:rFonts w:ascii="Helvetica" w:hAnsi="Helvetica"/>
          <w:sz w:val="22"/>
          <w:szCs w:val="22"/>
        </w:rPr>
        <w:t xml:space="preserve">Confió en </w:t>
      </w:r>
      <w:r w:rsidR="00CD5C9A">
        <w:rPr>
          <w:rFonts w:ascii="Helvetica" w:hAnsi="Helvetica"/>
          <w:sz w:val="22"/>
          <w:szCs w:val="22"/>
        </w:rPr>
        <w:t>las tendencias</w:t>
      </w:r>
      <w:r>
        <w:rPr>
          <w:rFonts w:ascii="Helvetica" w:hAnsi="Helvetica"/>
          <w:sz w:val="22"/>
          <w:szCs w:val="22"/>
        </w:rPr>
        <w:t xml:space="preserve"> de largo plazo </w:t>
      </w:r>
      <w:r w:rsidR="00CD5C9A">
        <w:rPr>
          <w:rFonts w:ascii="Helvetica" w:hAnsi="Helvetica"/>
          <w:sz w:val="22"/>
          <w:szCs w:val="22"/>
        </w:rPr>
        <w:t>mas que en los eventos recientes para tomar decisiones</w:t>
      </w:r>
    </w:p>
    <w:p w14:paraId="55A2CD3D" w14:textId="012F1928" w:rsidR="006E1544" w:rsidRDefault="00CD5C9A" w:rsidP="006E1544">
      <w:pPr>
        <w:pStyle w:val="Prrafodelista"/>
        <w:numPr>
          <w:ilvl w:val="0"/>
          <w:numId w:val="15"/>
        </w:numPr>
        <w:jc w:val="both"/>
        <w:rPr>
          <w:rFonts w:ascii="Helvetica" w:hAnsi="Helvetica"/>
          <w:sz w:val="22"/>
          <w:szCs w:val="22"/>
        </w:rPr>
      </w:pPr>
      <w:r>
        <w:rPr>
          <w:rFonts w:ascii="Helvetica" w:hAnsi="Helvetica"/>
          <w:sz w:val="22"/>
          <w:szCs w:val="22"/>
        </w:rPr>
        <w:t>Es necesari</w:t>
      </w:r>
      <w:r w:rsidR="006E1544">
        <w:rPr>
          <w:rFonts w:ascii="Helvetica" w:hAnsi="Helvetica"/>
          <w:sz w:val="22"/>
          <w:szCs w:val="22"/>
        </w:rPr>
        <w:t>o que reciba mucha evidencia para cambiar mi opinión sobre algún tema.</w:t>
      </w:r>
    </w:p>
    <w:p w14:paraId="1411EE1D" w14:textId="12D9E379" w:rsidR="006E1544" w:rsidRDefault="005C3611" w:rsidP="006E1544">
      <w:pPr>
        <w:pStyle w:val="Prrafodelista"/>
        <w:numPr>
          <w:ilvl w:val="0"/>
          <w:numId w:val="15"/>
        </w:numPr>
        <w:jc w:val="both"/>
        <w:rPr>
          <w:rFonts w:ascii="Helvetica" w:hAnsi="Helvetica"/>
          <w:sz w:val="22"/>
          <w:szCs w:val="22"/>
        </w:rPr>
      </w:pPr>
      <w:r>
        <w:rPr>
          <w:rFonts w:ascii="Helvetica" w:hAnsi="Helvetica"/>
          <w:sz w:val="22"/>
          <w:szCs w:val="22"/>
        </w:rPr>
        <w:t>Fallar una vez no me convence de que una estrategia previamente exitosa ahora no sirve.</w:t>
      </w:r>
    </w:p>
    <w:p w14:paraId="02D3748D" w14:textId="14BAF2D3" w:rsidR="00FA28C4" w:rsidRDefault="00FA28C4" w:rsidP="00FA28C4">
      <w:pPr>
        <w:pStyle w:val="Prrafodelista"/>
        <w:numPr>
          <w:ilvl w:val="0"/>
          <w:numId w:val="15"/>
        </w:numPr>
        <w:jc w:val="both"/>
        <w:rPr>
          <w:rFonts w:ascii="Helvetica" w:hAnsi="Helvetica"/>
          <w:sz w:val="22"/>
          <w:szCs w:val="22"/>
        </w:rPr>
      </w:pPr>
      <w:r>
        <w:rPr>
          <w:rFonts w:ascii="Helvetica" w:hAnsi="Helvetica"/>
          <w:sz w:val="22"/>
          <w:szCs w:val="22"/>
        </w:rPr>
        <w:t>Prefiero formar mis juicios sobre las cosas de manera lenta y ponderada.</w:t>
      </w:r>
    </w:p>
    <w:p w14:paraId="6A8CAFD8" w14:textId="38CC4A1C" w:rsidR="00FA28C4" w:rsidRDefault="0069435F" w:rsidP="00FA28C4">
      <w:pPr>
        <w:pStyle w:val="Prrafodelista"/>
        <w:numPr>
          <w:ilvl w:val="0"/>
          <w:numId w:val="15"/>
        </w:numPr>
        <w:jc w:val="both"/>
        <w:rPr>
          <w:rFonts w:ascii="Helvetica" w:hAnsi="Helvetica"/>
          <w:sz w:val="22"/>
          <w:szCs w:val="22"/>
        </w:rPr>
      </w:pPr>
      <w:r>
        <w:rPr>
          <w:rFonts w:ascii="Helvetica" w:hAnsi="Helvetica"/>
          <w:sz w:val="22"/>
          <w:szCs w:val="22"/>
        </w:rPr>
        <w:lastRenderedPageBreak/>
        <w:t>Mis creencias tienden a ser consistentes a lo largo del tiempo.</w:t>
      </w:r>
    </w:p>
    <w:p w14:paraId="1690977A" w14:textId="12189AB3" w:rsidR="0069435F" w:rsidRDefault="00A62B9A" w:rsidP="00FA28C4">
      <w:pPr>
        <w:pStyle w:val="Prrafodelista"/>
        <w:numPr>
          <w:ilvl w:val="0"/>
          <w:numId w:val="15"/>
        </w:numPr>
        <w:jc w:val="both"/>
        <w:rPr>
          <w:rFonts w:ascii="Helvetica" w:hAnsi="Helvetica"/>
          <w:sz w:val="22"/>
          <w:szCs w:val="22"/>
        </w:rPr>
      </w:pPr>
      <w:r>
        <w:rPr>
          <w:rFonts w:ascii="Helvetica" w:hAnsi="Helvetica"/>
          <w:sz w:val="22"/>
          <w:szCs w:val="22"/>
        </w:rPr>
        <w:t xml:space="preserve">Aun cuando tengo una opción favorita, tiendo </w:t>
      </w:r>
      <w:r w:rsidR="00CB1735">
        <w:rPr>
          <w:rFonts w:ascii="Helvetica" w:hAnsi="Helvetica"/>
          <w:sz w:val="22"/>
          <w:szCs w:val="22"/>
        </w:rPr>
        <w:t>a escoger otras opciones para ver que sucede.</w:t>
      </w:r>
    </w:p>
    <w:p w14:paraId="1CE10D56" w14:textId="6C3C4E4E" w:rsidR="00CB1735" w:rsidRDefault="00CB1735" w:rsidP="00FA28C4">
      <w:pPr>
        <w:pStyle w:val="Prrafodelista"/>
        <w:numPr>
          <w:ilvl w:val="0"/>
          <w:numId w:val="15"/>
        </w:numPr>
        <w:jc w:val="both"/>
        <w:rPr>
          <w:rFonts w:ascii="Helvetica" w:hAnsi="Helvetica"/>
          <w:sz w:val="22"/>
          <w:szCs w:val="22"/>
        </w:rPr>
      </w:pPr>
      <w:r>
        <w:rPr>
          <w:rFonts w:ascii="Helvetica" w:hAnsi="Helvetica"/>
          <w:sz w:val="22"/>
          <w:szCs w:val="22"/>
        </w:rPr>
        <w:t xml:space="preserve">Encuentro más emocionante una elección espontanea </w:t>
      </w:r>
      <w:r w:rsidR="00485B20">
        <w:rPr>
          <w:rFonts w:ascii="Helvetica" w:hAnsi="Helvetica"/>
          <w:sz w:val="22"/>
          <w:szCs w:val="22"/>
        </w:rPr>
        <w:t>a una meticulosamente calculada.</w:t>
      </w:r>
    </w:p>
    <w:p w14:paraId="4C2F1BA9" w14:textId="7B3EF80B" w:rsidR="00485B20" w:rsidRDefault="00485B20" w:rsidP="00FA28C4">
      <w:pPr>
        <w:pStyle w:val="Prrafodelista"/>
        <w:numPr>
          <w:ilvl w:val="0"/>
          <w:numId w:val="15"/>
        </w:numPr>
        <w:jc w:val="both"/>
        <w:rPr>
          <w:rFonts w:ascii="Helvetica" w:hAnsi="Helvetica"/>
          <w:sz w:val="22"/>
          <w:szCs w:val="22"/>
        </w:rPr>
      </w:pPr>
      <w:r>
        <w:rPr>
          <w:rFonts w:ascii="Helvetica" w:hAnsi="Helvetica"/>
          <w:sz w:val="22"/>
          <w:szCs w:val="22"/>
        </w:rPr>
        <w:t xml:space="preserve">Me aburro si tengo que tomar la misma elección </w:t>
      </w:r>
      <w:r w:rsidR="000431D4">
        <w:rPr>
          <w:rFonts w:ascii="Helvetica" w:hAnsi="Helvetica"/>
          <w:sz w:val="22"/>
          <w:szCs w:val="22"/>
        </w:rPr>
        <w:t>una y otra vez, aunque sepa que esta es la correcta.</w:t>
      </w:r>
    </w:p>
    <w:p w14:paraId="65851CFE" w14:textId="2C63D89C" w:rsidR="000431D4" w:rsidRDefault="000431D4" w:rsidP="00FA28C4">
      <w:pPr>
        <w:pStyle w:val="Prrafodelista"/>
        <w:numPr>
          <w:ilvl w:val="0"/>
          <w:numId w:val="15"/>
        </w:numPr>
        <w:jc w:val="both"/>
        <w:rPr>
          <w:rFonts w:ascii="Helvetica" w:hAnsi="Helvetica"/>
          <w:sz w:val="22"/>
          <w:szCs w:val="22"/>
        </w:rPr>
      </w:pPr>
      <w:r>
        <w:rPr>
          <w:rFonts w:ascii="Helvetica" w:hAnsi="Helvetica"/>
          <w:sz w:val="22"/>
          <w:szCs w:val="22"/>
        </w:rPr>
        <w:t>Prefiero ser sorprendido a saber que es lo que pasara.</w:t>
      </w:r>
    </w:p>
    <w:p w14:paraId="0BC2F6D1" w14:textId="7A7B96E4" w:rsidR="000431D4" w:rsidRDefault="002970B1" w:rsidP="00FA28C4">
      <w:pPr>
        <w:pStyle w:val="Prrafodelista"/>
        <w:numPr>
          <w:ilvl w:val="0"/>
          <w:numId w:val="15"/>
        </w:numPr>
        <w:jc w:val="both"/>
        <w:rPr>
          <w:rFonts w:ascii="Helvetica" w:hAnsi="Helvetica"/>
          <w:sz w:val="22"/>
          <w:szCs w:val="22"/>
        </w:rPr>
      </w:pPr>
      <w:r>
        <w:rPr>
          <w:rFonts w:ascii="Helvetica" w:hAnsi="Helvetica"/>
          <w:sz w:val="22"/>
          <w:szCs w:val="22"/>
        </w:rPr>
        <w:t>Siempre elijo la opción que ha tenido los mejores resultados.</w:t>
      </w:r>
    </w:p>
    <w:p w14:paraId="4CF4F9B0" w14:textId="7868A886" w:rsidR="002970B1" w:rsidRDefault="002970B1" w:rsidP="00FA28C4">
      <w:pPr>
        <w:pStyle w:val="Prrafodelista"/>
        <w:numPr>
          <w:ilvl w:val="0"/>
          <w:numId w:val="15"/>
        </w:numPr>
        <w:jc w:val="both"/>
        <w:rPr>
          <w:rFonts w:ascii="Helvetica" w:hAnsi="Helvetica"/>
          <w:sz w:val="22"/>
          <w:szCs w:val="22"/>
        </w:rPr>
      </w:pPr>
      <w:r>
        <w:rPr>
          <w:rFonts w:ascii="Helvetica" w:hAnsi="Helvetica"/>
          <w:sz w:val="22"/>
          <w:szCs w:val="22"/>
        </w:rPr>
        <w:t xml:space="preserve">Mi curiosidad por opciones desconocidas </w:t>
      </w:r>
      <w:r w:rsidR="00554283">
        <w:rPr>
          <w:rFonts w:ascii="Helvetica" w:hAnsi="Helvetica"/>
          <w:sz w:val="22"/>
          <w:szCs w:val="22"/>
        </w:rPr>
        <w:t>influye en mi decisión.</w:t>
      </w:r>
    </w:p>
    <w:p w14:paraId="063C31D2" w14:textId="4425DB09" w:rsidR="00554283" w:rsidRDefault="00554283" w:rsidP="00FA28C4">
      <w:pPr>
        <w:pStyle w:val="Prrafodelista"/>
        <w:numPr>
          <w:ilvl w:val="0"/>
          <w:numId w:val="15"/>
        </w:numPr>
        <w:jc w:val="both"/>
        <w:rPr>
          <w:rFonts w:ascii="Helvetica" w:hAnsi="Helvetica"/>
          <w:sz w:val="22"/>
          <w:szCs w:val="22"/>
        </w:rPr>
      </w:pPr>
      <w:r>
        <w:rPr>
          <w:rFonts w:ascii="Helvetica" w:hAnsi="Helvetica"/>
          <w:sz w:val="22"/>
          <w:szCs w:val="22"/>
        </w:rPr>
        <w:t>Una vez encuentro una estrategia</w:t>
      </w:r>
      <w:r w:rsidR="00D94A04">
        <w:rPr>
          <w:rFonts w:ascii="Helvetica" w:hAnsi="Helvetica"/>
          <w:sz w:val="22"/>
          <w:szCs w:val="22"/>
        </w:rPr>
        <w:t xml:space="preserve"> que funciona no la cambio.</w:t>
      </w:r>
    </w:p>
    <w:p w14:paraId="62BAEEC9" w14:textId="7DA99D05" w:rsidR="00D94A04" w:rsidRDefault="00D94A04" w:rsidP="00FA28C4">
      <w:pPr>
        <w:pStyle w:val="Prrafodelista"/>
        <w:numPr>
          <w:ilvl w:val="0"/>
          <w:numId w:val="15"/>
        </w:numPr>
        <w:jc w:val="both"/>
        <w:rPr>
          <w:rFonts w:ascii="Helvetica" w:hAnsi="Helvetica"/>
          <w:sz w:val="22"/>
          <w:szCs w:val="22"/>
        </w:rPr>
      </w:pPr>
      <w:r>
        <w:rPr>
          <w:rFonts w:ascii="Helvetica" w:hAnsi="Helvetica"/>
          <w:sz w:val="22"/>
          <w:szCs w:val="22"/>
        </w:rPr>
        <w:t>Disfruto de los eventos aleatorios de la vida.</w:t>
      </w:r>
    </w:p>
    <w:p w14:paraId="401ACD1F" w14:textId="4DD4F436" w:rsidR="00D94A04" w:rsidRPr="00FA28C4" w:rsidRDefault="00D94A04" w:rsidP="00FA28C4">
      <w:pPr>
        <w:pStyle w:val="Prrafodelista"/>
        <w:numPr>
          <w:ilvl w:val="0"/>
          <w:numId w:val="15"/>
        </w:numPr>
        <w:jc w:val="both"/>
        <w:rPr>
          <w:rFonts w:ascii="Helvetica" w:hAnsi="Helvetica"/>
          <w:sz w:val="22"/>
          <w:szCs w:val="22"/>
        </w:rPr>
      </w:pPr>
      <w:r>
        <w:rPr>
          <w:rFonts w:ascii="Helvetica" w:hAnsi="Helvetica"/>
          <w:sz w:val="22"/>
          <w:szCs w:val="22"/>
        </w:rPr>
        <w:t>Me gusta estar en control de los resultados.</w:t>
      </w:r>
    </w:p>
    <w:sectPr w:rsidR="00D94A04" w:rsidRPr="00FA28C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riana  Figueroa Valdebenito" w:date="2025-06-19T08:43:00Z" w:initials="OF">
    <w:p w14:paraId="3648529E" w14:textId="77777777" w:rsidR="0003625A" w:rsidRDefault="00A018CF" w:rsidP="0003625A">
      <w:pPr>
        <w:pStyle w:val="Textocomentario"/>
      </w:pPr>
      <w:r>
        <w:rPr>
          <w:rStyle w:val="Refdecomentario"/>
        </w:rPr>
        <w:annotationRef/>
      </w:r>
      <w:r w:rsidR="0003625A">
        <w:t>La dimensión es una y se llama apertura a la experiencia</w:t>
      </w:r>
    </w:p>
  </w:comment>
  <w:comment w:id="3" w:author="Oriana  Figueroa Valdebenito" w:date="2025-06-19T12:29:00Z" w:initials="OF">
    <w:p w14:paraId="5967D52C" w14:textId="77777777" w:rsidR="00B801C8" w:rsidRDefault="00B801C8" w:rsidP="00B801C8">
      <w:pPr>
        <w:pStyle w:val="Textocomentario"/>
      </w:pPr>
      <w:r>
        <w:rPr>
          <w:rStyle w:val="Refdecomentario"/>
        </w:rPr>
        <w:annotationRef/>
      </w:r>
      <w:r>
        <w:t xml:space="preserve">Te recomiendo usar esta version del big five </w:t>
      </w:r>
      <w:hyperlink r:id="rId1" w:history="1">
        <w:r w:rsidRPr="006F4F33">
          <w:rPr>
            <w:rStyle w:val="Hipervnculo"/>
          </w:rPr>
          <w:t>https://psycnet.apa.org/record/1998-12057-011</w:t>
        </w:r>
      </w:hyperlink>
    </w:p>
  </w:comment>
  <w:comment w:id="4" w:author="Oriana  Figueroa Valdebenito" w:date="2025-06-19T08:44:00Z" w:initials="OF">
    <w:p w14:paraId="7EC953AB" w14:textId="1E452B7B" w:rsidR="0003625A" w:rsidRDefault="0003625A" w:rsidP="0003625A">
      <w:pPr>
        <w:pStyle w:val="Textocomentario"/>
      </w:pPr>
      <w:r>
        <w:rPr>
          <w:rStyle w:val="Refdecomentario"/>
        </w:rPr>
        <w:annotationRef/>
      </w:r>
      <w:r>
        <w:t>Creo que esta palabra no existe, se usa responsabilidad o meticulosidad como dimensión del big five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48529E" w15:done="0"/>
  <w15:commentEx w15:paraId="5967D52C" w15:paraIdParent="3648529E" w15:done="0"/>
  <w15:commentEx w15:paraId="7EC953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4925A6" w16cex:dateUtc="2025-06-19T12:43:00Z"/>
  <w16cex:commentExtensible w16cex:durableId="3C9B2B68" w16cex:dateUtc="2025-06-19T16:29:00Z"/>
  <w16cex:commentExtensible w16cex:durableId="2163A023" w16cex:dateUtc="2025-06-19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48529E" w16cid:durableId="114925A6"/>
  <w16cid:commentId w16cid:paraId="5967D52C" w16cid:durableId="3C9B2B68"/>
  <w16cid:commentId w16cid:paraId="7EC953AB" w16cid:durableId="2163A0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50402020203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22E3"/>
    <w:multiLevelType w:val="hybridMultilevel"/>
    <w:tmpl w:val="485657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EA10E2"/>
    <w:multiLevelType w:val="hybridMultilevel"/>
    <w:tmpl w:val="485657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82185B"/>
    <w:multiLevelType w:val="hybridMultilevel"/>
    <w:tmpl w:val="485657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A92DBA"/>
    <w:multiLevelType w:val="hybridMultilevel"/>
    <w:tmpl w:val="E1BC9BAE"/>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0D11E2F"/>
    <w:multiLevelType w:val="hybridMultilevel"/>
    <w:tmpl w:val="485657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327B13"/>
    <w:multiLevelType w:val="hybridMultilevel"/>
    <w:tmpl w:val="D750BC6A"/>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A5A7F5D"/>
    <w:multiLevelType w:val="hybridMultilevel"/>
    <w:tmpl w:val="9F72597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BAC3322"/>
    <w:multiLevelType w:val="hybridMultilevel"/>
    <w:tmpl w:val="97309D72"/>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62FD3"/>
    <w:multiLevelType w:val="hybridMultilevel"/>
    <w:tmpl w:val="485657F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EFA0703"/>
    <w:multiLevelType w:val="hybridMultilevel"/>
    <w:tmpl w:val="97309D72"/>
    <w:lvl w:ilvl="0" w:tplc="340A0019">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A4E3070"/>
    <w:multiLevelType w:val="hybridMultilevel"/>
    <w:tmpl w:val="485657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E05AB7"/>
    <w:multiLevelType w:val="hybridMultilevel"/>
    <w:tmpl w:val="485657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C3A3FDB"/>
    <w:multiLevelType w:val="hybridMultilevel"/>
    <w:tmpl w:val="485657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4E10FE"/>
    <w:multiLevelType w:val="hybridMultilevel"/>
    <w:tmpl w:val="485657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547B01"/>
    <w:multiLevelType w:val="hybridMultilevel"/>
    <w:tmpl w:val="79341B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51928097">
    <w:abstractNumId w:val="5"/>
  </w:num>
  <w:num w:numId="2" w16cid:durableId="1235318104">
    <w:abstractNumId w:val="3"/>
  </w:num>
  <w:num w:numId="3" w16cid:durableId="1561867759">
    <w:abstractNumId w:val="9"/>
  </w:num>
  <w:num w:numId="4" w16cid:durableId="576288783">
    <w:abstractNumId w:val="8"/>
  </w:num>
  <w:num w:numId="5" w16cid:durableId="35159426">
    <w:abstractNumId w:val="13"/>
  </w:num>
  <w:num w:numId="6" w16cid:durableId="1723750593">
    <w:abstractNumId w:val="7"/>
  </w:num>
  <w:num w:numId="7" w16cid:durableId="141392348">
    <w:abstractNumId w:val="0"/>
  </w:num>
  <w:num w:numId="8" w16cid:durableId="1949577224">
    <w:abstractNumId w:val="11"/>
  </w:num>
  <w:num w:numId="9" w16cid:durableId="79720565">
    <w:abstractNumId w:val="12"/>
  </w:num>
  <w:num w:numId="10" w16cid:durableId="343868339">
    <w:abstractNumId w:val="2"/>
  </w:num>
  <w:num w:numId="11" w16cid:durableId="914775765">
    <w:abstractNumId w:val="4"/>
  </w:num>
  <w:num w:numId="12" w16cid:durableId="1767995525">
    <w:abstractNumId w:val="10"/>
  </w:num>
  <w:num w:numId="13" w16cid:durableId="1606573336">
    <w:abstractNumId w:val="1"/>
  </w:num>
  <w:num w:numId="14" w16cid:durableId="1233003967">
    <w:abstractNumId w:val="6"/>
  </w:num>
  <w:num w:numId="15" w16cid:durableId="64389153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riana  Figueroa Valdebenito">
    <w15:presenceInfo w15:providerId="AD" w15:userId="S::oriana.figueroa@usach.cl::e3d46ce6-2971-441a-be56-e683065bb5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6F"/>
    <w:rsid w:val="00005075"/>
    <w:rsid w:val="0003625A"/>
    <w:rsid w:val="000431D4"/>
    <w:rsid w:val="00055FC4"/>
    <w:rsid w:val="00072291"/>
    <w:rsid w:val="000752B5"/>
    <w:rsid w:val="00075E9B"/>
    <w:rsid w:val="00077004"/>
    <w:rsid w:val="000A3C53"/>
    <w:rsid w:val="000A538D"/>
    <w:rsid w:val="000B3F2E"/>
    <w:rsid w:val="000B550F"/>
    <w:rsid w:val="000D0A78"/>
    <w:rsid w:val="000E429B"/>
    <w:rsid w:val="000E6C54"/>
    <w:rsid w:val="000F4314"/>
    <w:rsid w:val="001272C5"/>
    <w:rsid w:val="001500A7"/>
    <w:rsid w:val="00162CE3"/>
    <w:rsid w:val="00163A9C"/>
    <w:rsid w:val="001A03C7"/>
    <w:rsid w:val="001B25CF"/>
    <w:rsid w:val="001B3FFB"/>
    <w:rsid w:val="001B4A4B"/>
    <w:rsid w:val="001F6479"/>
    <w:rsid w:val="00204B84"/>
    <w:rsid w:val="002165CF"/>
    <w:rsid w:val="00245D45"/>
    <w:rsid w:val="00250970"/>
    <w:rsid w:val="00255132"/>
    <w:rsid w:val="002634CD"/>
    <w:rsid w:val="0027486F"/>
    <w:rsid w:val="002932D8"/>
    <w:rsid w:val="002970B1"/>
    <w:rsid w:val="002E4CC9"/>
    <w:rsid w:val="002F3B7E"/>
    <w:rsid w:val="003322A3"/>
    <w:rsid w:val="003455B5"/>
    <w:rsid w:val="00357434"/>
    <w:rsid w:val="003754E1"/>
    <w:rsid w:val="003A263C"/>
    <w:rsid w:val="003B457C"/>
    <w:rsid w:val="003C3E55"/>
    <w:rsid w:val="003C6100"/>
    <w:rsid w:val="00411A42"/>
    <w:rsid w:val="0041645A"/>
    <w:rsid w:val="00433D6C"/>
    <w:rsid w:val="004758A5"/>
    <w:rsid w:val="004824D9"/>
    <w:rsid w:val="00483C9C"/>
    <w:rsid w:val="00485B20"/>
    <w:rsid w:val="004D71BE"/>
    <w:rsid w:val="0055394A"/>
    <w:rsid w:val="00554283"/>
    <w:rsid w:val="00561692"/>
    <w:rsid w:val="0056396A"/>
    <w:rsid w:val="00576E54"/>
    <w:rsid w:val="0058441C"/>
    <w:rsid w:val="0058687A"/>
    <w:rsid w:val="005A24A5"/>
    <w:rsid w:val="005A6B41"/>
    <w:rsid w:val="005B0676"/>
    <w:rsid w:val="005B43BB"/>
    <w:rsid w:val="005B6EC5"/>
    <w:rsid w:val="005C10BA"/>
    <w:rsid w:val="005C3611"/>
    <w:rsid w:val="005E04B3"/>
    <w:rsid w:val="0060294C"/>
    <w:rsid w:val="00616F85"/>
    <w:rsid w:val="006242BA"/>
    <w:rsid w:val="006243D9"/>
    <w:rsid w:val="00646F20"/>
    <w:rsid w:val="0065027E"/>
    <w:rsid w:val="00650B27"/>
    <w:rsid w:val="006529AA"/>
    <w:rsid w:val="00670245"/>
    <w:rsid w:val="00682A8F"/>
    <w:rsid w:val="00683307"/>
    <w:rsid w:val="0069435F"/>
    <w:rsid w:val="006A7367"/>
    <w:rsid w:val="006B32B7"/>
    <w:rsid w:val="006C4075"/>
    <w:rsid w:val="006E1544"/>
    <w:rsid w:val="006E77C0"/>
    <w:rsid w:val="0070238A"/>
    <w:rsid w:val="0070668D"/>
    <w:rsid w:val="0072098E"/>
    <w:rsid w:val="00723B94"/>
    <w:rsid w:val="00730A98"/>
    <w:rsid w:val="0074726F"/>
    <w:rsid w:val="00751E89"/>
    <w:rsid w:val="007527F5"/>
    <w:rsid w:val="00775676"/>
    <w:rsid w:val="007A1C8D"/>
    <w:rsid w:val="007E00BA"/>
    <w:rsid w:val="007F20A9"/>
    <w:rsid w:val="0082736B"/>
    <w:rsid w:val="0084699B"/>
    <w:rsid w:val="008549B4"/>
    <w:rsid w:val="00880678"/>
    <w:rsid w:val="008B78F9"/>
    <w:rsid w:val="008C5F90"/>
    <w:rsid w:val="008E337A"/>
    <w:rsid w:val="008E5407"/>
    <w:rsid w:val="008E5C77"/>
    <w:rsid w:val="008F34C0"/>
    <w:rsid w:val="00924450"/>
    <w:rsid w:val="00927AA4"/>
    <w:rsid w:val="009530C7"/>
    <w:rsid w:val="00956478"/>
    <w:rsid w:val="00965C3B"/>
    <w:rsid w:val="00980A2A"/>
    <w:rsid w:val="009A2B98"/>
    <w:rsid w:val="009B34D2"/>
    <w:rsid w:val="009B5209"/>
    <w:rsid w:val="009C1A68"/>
    <w:rsid w:val="009D42BA"/>
    <w:rsid w:val="00A018CF"/>
    <w:rsid w:val="00A3163D"/>
    <w:rsid w:val="00A40CFA"/>
    <w:rsid w:val="00A560D9"/>
    <w:rsid w:val="00A60AD0"/>
    <w:rsid w:val="00A62B9A"/>
    <w:rsid w:val="00A67086"/>
    <w:rsid w:val="00A70021"/>
    <w:rsid w:val="00A753A1"/>
    <w:rsid w:val="00A94522"/>
    <w:rsid w:val="00AB4220"/>
    <w:rsid w:val="00AD778A"/>
    <w:rsid w:val="00AF2018"/>
    <w:rsid w:val="00AF3DE0"/>
    <w:rsid w:val="00B047DE"/>
    <w:rsid w:val="00B0552C"/>
    <w:rsid w:val="00B13CAD"/>
    <w:rsid w:val="00B2052A"/>
    <w:rsid w:val="00B32D12"/>
    <w:rsid w:val="00B40720"/>
    <w:rsid w:val="00B43160"/>
    <w:rsid w:val="00B801C8"/>
    <w:rsid w:val="00BA2501"/>
    <w:rsid w:val="00BA27ED"/>
    <w:rsid w:val="00BA3A4F"/>
    <w:rsid w:val="00BC2176"/>
    <w:rsid w:val="00BC350B"/>
    <w:rsid w:val="00BC372B"/>
    <w:rsid w:val="00BD42AC"/>
    <w:rsid w:val="00BD457A"/>
    <w:rsid w:val="00BD4650"/>
    <w:rsid w:val="00BD6242"/>
    <w:rsid w:val="00BE2BB2"/>
    <w:rsid w:val="00BE55B1"/>
    <w:rsid w:val="00BE65E0"/>
    <w:rsid w:val="00BE6862"/>
    <w:rsid w:val="00BF2DBD"/>
    <w:rsid w:val="00C00B1B"/>
    <w:rsid w:val="00C26DB8"/>
    <w:rsid w:val="00C7036F"/>
    <w:rsid w:val="00C74FEC"/>
    <w:rsid w:val="00C81226"/>
    <w:rsid w:val="00CA74E2"/>
    <w:rsid w:val="00CB1735"/>
    <w:rsid w:val="00CC4B0F"/>
    <w:rsid w:val="00CD5C9A"/>
    <w:rsid w:val="00CE2BE3"/>
    <w:rsid w:val="00CF1CDC"/>
    <w:rsid w:val="00D000BF"/>
    <w:rsid w:val="00D02214"/>
    <w:rsid w:val="00D07F94"/>
    <w:rsid w:val="00D10AF3"/>
    <w:rsid w:val="00D35B35"/>
    <w:rsid w:val="00D37F1F"/>
    <w:rsid w:val="00D513CA"/>
    <w:rsid w:val="00D52941"/>
    <w:rsid w:val="00D60DFF"/>
    <w:rsid w:val="00D703DB"/>
    <w:rsid w:val="00D813ED"/>
    <w:rsid w:val="00D94A04"/>
    <w:rsid w:val="00DA0D56"/>
    <w:rsid w:val="00DD07A1"/>
    <w:rsid w:val="00DD0C06"/>
    <w:rsid w:val="00DD69CD"/>
    <w:rsid w:val="00E10C75"/>
    <w:rsid w:val="00E450EB"/>
    <w:rsid w:val="00E76C29"/>
    <w:rsid w:val="00EC2366"/>
    <w:rsid w:val="00ED1A18"/>
    <w:rsid w:val="00EF1678"/>
    <w:rsid w:val="00EF1825"/>
    <w:rsid w:val="00F05142"/>
    <w:rsid w:val="00F30DBC"/>
    <w:rsid w:val="00F32F45"/>
    <w:rsid w:val="00F37E0F"/>
    <w:rsid w:val="00F426C5"/>
    <w:rsid w:val="00F53F5A"/>
    <w:rsid w:val="00F74236"/>
    <w:rsid w:val="00F86277"/>
    <w:rsid w:val="00F862DC"/>
    <w:rsid w:val="00FA28C4"/>
    <w:rsid w:val="00FC789E"/>
    <w:rsid w:val="00FE18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28F2A"/>
  <w15:chartTrackingRefBased/>
  <w15:docId w15:val="{C4C51546-C4DA-42AC-BFAE-FEB9EFBA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03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03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03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03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03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03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03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03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C703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C703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C703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C703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C703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C703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C703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C703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C7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03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C703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03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C7036F"/>
    <w:pPr>
      <w:spacing w:before="160"/>
      <w:jc w:val="center"/>
    </w:pPr>
    <w:rPr>
      <w:i/>
      <w:iCs/>
      <w:color w:val="404040" w:themeColor="text1" w:themeTint="BF"/>
    </w:rPr>
  </w:style>
  <w:style w:type="character" w:customStyle="1" w:styleId="CitaCar">
    <w:name w:val="Cita Car"/>
    <w:basedOn w:val="Fuentedeprrafopredeter"/>
    <w:link w:val="Cita"/>
    <w:uiPriority w:val="29"/>
    <w:rsid w:val="00C7036F"/>
    <w:rPr>
      <w:i/>
      <w:iCs/>
      <w:color w:val="404040" w:themeColor="text1" w:themeTint="BF"/>
      <w:lang w:val="en-US"/>
    </w:rPr>
  </w:style>
  <w:style w:type="paragraph" w:styleId="Prrafodelista">
    <w:name w:val="List Paragraph"/>
    <w:basedOn w:val="Normal"/>
    <w:uiPriority w:val="34"/>
    <w:qFormat/>
    <w:rsid w:val="00C7036F"/>
    <w:pPr>
      <w:ind w:left="720"/>
      <w:contextualSpacing/>
    </w:pPr>
  </w:style>
  <w:style w:type="character" w:styleId="nfasisintenso">
    <w:name w:val="Intense Emphasis"/>
    <w:basedOn w:val="Fuentedeprrafopredeter"/>
    <w:uiPriority w:val="21"/>
    <w:qFormat/>
    <w:rsid w:val="00C7036F"/>
    <w:rPr>
      <w:i/>
      <w:iCs/>
      <w:color w:val="0F4761" w:themeColor="accent1" w:themeShade="BF"/>
    </w:rPr>
  </w:style>
  <w:style w:type="paragraph" w:styleId="Citadestacada">
    <w:name w:val="Intense Quote"/>
    <w:basedOn w:val="Normal"/>
    <w:next w:val="Normal"/>
    <w:link w:val="CitadestacadaCar"/>
    <w:uiPriority w:val="30"/>
    <w:qFormat/>
    <w:rsid w:val="00C7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036F"/>
    <w:rPr>
      <w:i/>
      <w:iCs/>
      <w:color w:val="0F4761" w:themeColor="accent1" w:themeShade="BF"/>
      <w:lang w:val="en-US"/>
    </w:rPr>
  </w:style>
  <w:style w:type="character" w:styleId="Referenciaintensa">
    <w:name w:val="Intense Reference"/>
    <w:basedOn w:val="Fuentedeprrafopredeter"/>
    <w:uiPriority w:val="32"/>
    <w:qFormat/>
    <w:rsid w:val="00C7036F"/>
    <w:rPr>
      <w:b/>
      <w:bCs/>
      <w:smallCaps/>
      <w:color w:val="0F4761" w:themeColor="accent1" w:themeShade="BF"/>
      <w:spacing w:val="5"/>
    </w:rPr>
  </w:style>
  <w:style w:type="paragraph" w:styleId="Revisin">
    <w:name w:val="Revision"/>
    <w:hidden/>
    <w:uiPriority w:val="99"/>
    <w:semiHidden/>
    <w:rsid w:val="00EF1678"/>
    <w:pPr>
      <w:spacing w:after="0" w:line="240" w:lineRule="auto"/>
    </w:pPr>
  </w:style>
  <w:style w:type="character" w:styleId="Refdecomentario">
    <w:name w:val="annotation reference"/>
    <w:basedOn w:val="Fuentedeprrafopredeter"/>
    <w:uiPriority w:val="99"/>
    <w:semiHidden/>
    <w:unhideWhenUsed/>
    <w:rsid w:val="00A018CF"/>
    <w:rPr>
      <w:sz w:val="16"/>
      <w:szCs w:val="16"/>
    </w:rPr>
  </w:style>
  <w:style w:type="paragraph" w:styleId="Textocomentario">
    <w:name w:val="annotation text"/>
    <w:basedOn w:val="Normal"/>
    <w:link w:val="TextocomentarioCar"/>
    <w:uiPriority w:val="99"/>
    <w:unhideWhenUsed/>
    <w:rsid w:val="00A018CF"/>
    <w:pPr>
      <w:spacing w:line="240" w:lineRule="auto"/>
    </w:pPr>
    <w:rPr>
      <w:sz w:val="20"/>
      <w:szCs w:val="20"/>
    </w:rPr>
  </w:style>
  <w:style w:type="character" w:customStyle="1" w:styleId="TextocomentarioCar">
    <w:name w:val="Texto comentario Car"/>
    <w:basedOn w:val="Fuentedeprrafopredeter"/>
    <w:link w:val="Textocomentario"/>
    <w:uiPriority w:val="99"/>
    <w:rsid w:val="00A018CF"/>
    <w:rPr>
      <w:sz w:val="20"/>
      <w:szCs w:val="20"/>
    </w:rPr>
  </w:style>
  <w:style w:type="paragraph" w:styleId="Asuntodelcomentario">
    <w:name w:val="annotation subject"/>
    <w:basedOn w:val="Textocomentario"/>
    <w:next w:val="Textocomentario"/>
    <w:link w:val="AsuntodelcomentarioCar"/>
    <w:uiPriority w:val="99"/>
    <w:semiHidden/>
    <w:unhideWhenUsed/>
    <w:rsid w:val="00A018CF"/>
    <w:rPr>
      <w:b/>
      <w:bCs/>
    </w:rPr>
  </w:style>
  <w:style w:type="character" w:customStyle="1" w:styleId="AsuntodelcomentarioCar">
    <w:name w:val="Asunto del comentario Car"/>
    <w:basedOn w:val="TextocomentarioCar"/>
    <w:link w:val="Asuntodelcomentario"/>
    <w:uiPriority w:val="99"/>
    <w:semiHidden/>
    <w:rsid w:val="00A018CF"/>
    <w:rPr>
      <w:b/>
      <w:bCs/>
      <w:sz w:val="20"/>
      <w:szCs w:val="20"/>
    </w:rPr>
  </w:style>
  <w:style w:type="character" w:styleId="Hipervnculo">
    <w:name w:val="Hyperlink"/>
    <w:basedOn w:val="Fuentedeprrafopredeter"/>
    <w:uiPriority w:val="99"/>
    <w:unhideWhenUsed/>
    <w:rsid w:val="00B801C8"/>
    <w:rPr>
      <w:color w:val="467886" w:themeColor="hyperlink"/>
      <w:u w:val="single"/>
    </w:rPr>
  </w:style>
  <w:style w:type="character" w:styleId="Mencinsinresolver">
    <w:name w:val="Unresolved Mention"/>
    <w:basedOn w:val="Fuentedeprrafopredeter"/>
    <w:uiPriority w:val="99"/>
    <w:semiHidden/>
    <w:unhideWhenUsed/>
    <w:rsid w:val="00B80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cnet.apa.org/record/1998-12057-01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2445</Words>
  <Characters>13453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Nicolás Luarte Rodríguez</dc:creator>
  <cp:keywords/>
  <dc:description/>
  <cp:lastModifiedBy>Oriana  Figueroa Valdebenito</cp:lastModifiedBy>
  <cp:revision>187</cp:revision>
  <dcterms:created xsi:type="dcterms:W3CDTF">2025-06-17T18:29:00Z</dcterms:created>
  <dcterms:modified xsi:type="dcterms:W3CDTF">2025-06-19T22:53:00Z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id="DQ1AWu2P"/&gt;&lt;style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9017ea54-cacc-4d95-a612-18ca67586257</vt:lpwstr>
  </property>
</Properties>
</file>